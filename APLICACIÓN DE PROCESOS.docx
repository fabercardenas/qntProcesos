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370E6B" w14:textId="77777777" w:rsidR="00540D62" w:rsidRDefault="00540D62" w:rsidP="00C76C6B">
      <w:pPr>
        <w:jc w:val="both"/>
      </w:pPr>
    </w:p>
    <w:tbl>
      <w:tblPr>
        <w:tblStyle w:val="Tablaconcuadrcula"/>
        <w:tblW w:w="0" w:type="auto"/>
        <w:tblLook w:val="04A0" w:firstRow="1" w:lastRow="0" w:firstColumn="1" w:lastColumn="0" w:noHBand="0" w:noVBand="1"/>
        <w:tblPrChange w:id="0" w:author="Developer 2" w:date="2022-04-26T10:01:00Z">
          <w:tblPr>
            <w:tblStyle w:val="Tablaconcuadrcula"/>
            <w:tblW w:w="0" w:type="auto"/>
            <w:tblLook w:val="04A0" w:firstRow="1" w:lastRow="0" w:firstColumn="1" w:lastColumn="0" w:noHBand="0" w:noVBand="1"/>
          </w:tblPr>
        </w:tblPrChange>
      </w:tblPr>
      <w:tblGrid>
        <w:gridCol w:w="1838"/>
        <w:gridCol w:w="2552"/>
        <w:gridCol w:w="3260"/>
        <w:gridCol w:w="2404"/>
        <w:tblGridChange w:id="1">
          <w:tblGrid>
            <w:gridCol w:w="1980"/>
            <w:gridCol w:w="4722"/>
            <w:gridCol w:w="3352"/>
            <w:gridCol w:w="3352"/>
          </w:tblGrid>
        </w:tblGridChange>
      </w:tblGrid>
      <w:tr w:rsidR="00B5063E" w14:paraId="605D0572" w14:textId="1A8F2554" w:rsidTr="00B5063E">
        <w:trPr>
          <w:ins w:id="2" w:author="Developer 2" w:date="2022-04-26T09:57:00Z"/>
        </w:trPr>
        <w:tc>
          <w:tcPr>
            <w:tcW w:w="1838" w:type="dxa"/>
            <w:tcPrChange w:id="3" w:author="Developer 2" w:date="2022-04-26T10:01:00Z">
              <w:tcPr>
                <w:tcW w:w="1980" w:type="dxa"/>
              </w:tcPr>
            </w:tcPrChange>
          </w:tcPr>
          <w:p w14:paraId="5A622330" w14:textId="5BDCF117" w:rsidR="00B5063E" w:rsidRDefault="00B5063E" w:rsidP="00C76C6B">
            <w:pPr>
              <w:jc w:val="both"/>
              <w:rPr>
                <w:ins w:id="4" w:author="Developer 2" w:date="2022-04-26T09:57:00Z"/>
                <w:b/>
              </w:rPr>
            </w:pPr>
            <w:ins w:id="5" w:author="Developer 2" w:date="2022-04-26T09:57:00Z">
              <w:r>
                <w:rPr>
                  <w:b/>
                </w:rPr>
                <w:t>Áreas Solicitantes</w:t>
              </w:r>
            </w:ins>
          </w:p>
        </w:tc>
        <w:tc>
          <w:tcPr>
            <w:tcW w:w="2552" w:type="dxa"/>
            <w:tcPrChange w:id="6" w:author="Developer 2" w:date="2022-04-26T10:01:00Z">
              <w:tcPr>
                <w:tcW w:w="4722" w:type="dxa"/>
              </w:tcPr>
            </w:tcPrChange>
          </w:tcPr>
          <w:p w14:paraId="01ECC89D" w14:textId="32B20F08" w:rsidR="00B5063E" w:rsidRDefault="00B5063E" w:rsidP="00C76C6B">
            <w:pPr>
              <w:jc w:val="both"/>
              <w:rPr>
                <w:ins w:id="7" w:author="Developer 2" w:date="2022-04-26T09:57:00Z"/>
                <w:b/>
              </w:rPr>
            </w:pPr>
          </w:p>
        </w:tc>
        <w:tc>
          <w:tcPr>
            <w:tcW w:w="3260" w:type="dxa"/>
            <w:tcPrChange w:id="8" w:author="Developer 2" w:date="2022-04-26T10:01:00Z">
              <w:tcPr>
                <w:tcW w:w="3352" w:type="dxa"/>
              </w:tcPr>
            </w:tcPrChange>
          </w:tcPr>
          <w:p w14:paraId="73D8D47F" w14:textId="773CAB4C" w:rsidR="00B5063E" w:rsidRDefault="00B5063E" w:rsidP="00C76C6B">
            <w:pPr>
              <w:jc w:val="both"/>
              <w:rPr>
                <w:ins w:id="9" w:author="Developer 2" w:date="2022-04-26T09:57:00Z"/>
                <w:b/>
              </w:rPr>
            </w:pPr>
            <w:ins w:id="10" w:author="Developer 2" w:date="2022-04-26T09:58:00Z">
              <w:r>
                <w:rPr>
                  <w:b/>
                </w:rPr>
                <w:t>Desarrolladores</w:t>
              </w:r>
            </w:ins>
          </w:p>
        </w:tc>
        <w:tc>
          <w:tcPr>
            <w:tcW w:w="2404" w:type="dxa"/>
            <w:tcPrChange w:id="11" w:author="Developer 2" w:date="2022-04-26T10:01:00Z">
              <w:tcPr>
                <w:tcW w:w="3352" w:type="dxa"/>
              </w:tcPr>
            </w:tcPrChange>
          </w:tcPr>
          <w:p w14:paraId="0097D765" w14:textId="5B5B237D" w:rsidR="00B5063E" w:rsidRDefault="00B5063E" w:rsidP="00C76C6B">
            <w:pPr>
              <w:jc w:val="both"/>
              <w:rPr>
                <w:ins w:id="12" w:author="Developer 2" w:date="2022-04-26T10:00:00Z"/>
                <w:b/>
              </w:rPr>
            </w:pPr>
            <w:ins w:id="13" w:author="Developer 2" w:date="2022-04-26T10:00:00Z">
              <w:r>
                <w:rPr>
                  <w:b/>
                </w:rPr>
                <w:t>Fecha estimada entrega</w:t>
              </w:r>
            </w:ins>
          </w:p>
        </w:tc>
      </w:tr>
      <w:tr w:rsidR="00B5063E" w14:paraId="2D592B1A" w14:textId="5C2EE2EE" w:rsidTr="00B5063E">
        <w:trPr>
          <w:ins w:id="14" w:author="Developer 2" w:date="2022-04-26T09:57:00Z"/>
        </w:trPr>
        <w:tc>
          <w:tcPr>
            <w:tcW w:w="1838" w:type="dxa"/>
            <w:tcPrChange w:id="15" w:author="Developer 2" w:date="2022-04-26T10:01:00Z">
              <w:tcPr>
                <w:tcW w:w="1980" w:type="dxa"/>
              </w:tcPr>
            </w:tcPrChange>
          </w:tcPr>
          <w:p w14:paraId="6BA6DA2D" w14:textId="3D93C7E4" w:rsidR="00B5063E" w:rsidRPr="00B5063E" w:rsidRDefault="00B5063E" w:rsidP="00C76C6B">
            <w:pPr>
              <w:jc w:val="both"/>
              <w:rPr>
                <w:ins w:id="16" w:author="Developer 2" w:date="2022-04-26T09:57:00Z"/>
                <w:rPrChange w:id="17" w:author="Developer 2" w:date="2022-04-26T09:59:00Z">
                  <w:rPr>
                    <w:ins w:id="18" w:author="Developer 2" w:date="2022-04-26T09:57:00Z"/>
                    <w:b/>
                  </w:rPr>
                </w:rPrChange>
              </w:rPr>
            </w:pPr>
            <w:ins w:id="19" w:author="Developer 2" w:date="2022-04-26T09:57:00Z">
              <w:r w:rsidRPr="00B5063E">
                <w:rPr>
                  <w:rPrChange w:id="20" w:author="Developer 2" w:date="2022-04-26T09:59:00Z">
                    <w:rPr>
                      <w:b/>
                    </w:rPr>
                  </w:rPrChange>
                </w:rPr>
                <w:t>Operaciones</w:t>
              </w:r>
            </w:ins>
          </w:p>
        </w:tc>
        <w:tc>
          <w:tcPr>
            <w:tcW w:w="2552" w:type="dxa"/>
            <w:tcPrChange w:id="21" w:author="Developer 2" w:date="2022-04-26T10:01:00Z">
              <w:tcPr>
                <w:tcW w:w="4722" w:type="dxa"/>
              </w:tcPr>
            </w:tcPrChange>
          </w:tcPr>
          <w:p w14:paraId="0263F1D3" w14:textId="4A385B19" w:rsidR="00B5063E" w:rsidRPr="00B5063E" w:rsidRDefault="00B5063E" w:rsidP="00C76C6B">
            <w:pPr>
              <w:jc w:val="both"/>
              <w:rPr>
                <w:ins w:id="22" w:author="Developer 2" w:date="2022-04-26T09:58:00Z"/>
                <w:rPrChange w:id="23" w:author="Developer 2" w:date="2022-04-26T09:59:00Z">
                  <w:rPr>
                    <w:ins w:id="24" w:author="Developer 2" w:date="2022-04-26T09:58:00Z"/>
                    <w:b/>
                  </w:rPr>
                </w:rPrChange>
              </w:rPr>
            </w:pPr>
            <w:ins w:id="25" w:author="Developer 2" w:date="2022-04-26T09:58:00Z">
              <w:r w:rsidRPr="00B5063E">
                <w:rPr>
                  <w:rPrChange w:id="26" w:author="Developer 2" w:date="2022-04-26T09:59:00Z">
                    <w:rPr>
                      <w:b/>
                    </w:rPr>
                  </w:rPrChange>
                </w:rPr>
                <w:t xml:space="preserve">Elizabeth </w:t>
              </w:r>
            </w:ins>
            <w:ins w:id="27" w:author="Developer 2" w:date="2022-04-26T10:00:00Z">
              <w:r w:rsidRPr="00B5063E">
                <w:t>Ramírez</w:t>
              </w:r>
            </w:ins>
          </w:p>
          <w:p w14:paraId="7B0CE289" w14:textId="2EE95019" w:rsidR="00B5063E" w:rsidRPr="00B5063E" w:rsidRDefault="00B5063E" w:rsidP="00C76C6B">
            <w:pPr>
              <w:jc w:val="both"/>
              <w:rPr>
                <w:ins w:id="28" w:author="Developer 2" w:date="2022-04-26T09:57:00Z"/>
                <w:rPrChange w:id="29" w:author="Developer 2" w:date="2022-04-26T09:59:00Z">
                  <w:rPr>
                    <w:ins w:id="30" w:author="Developer 2" w:date="2022-04-26T09:57:00Z"/>
                    <w:b/>
                  </w:rPr>
                </w:rPrChange>
              </w:rPr>
            </w:pPr>
            <w:ins w:id="31" w:author="Developer 2" w:date="2022-04-26T09:58:00Z">
              <w:r w:rsidRPr="00B5063E">
                <w:rPr>
                  <w:rPrChange w:id="32" w:author="Developer 2" w:date="2022-04-26T09:59:00Z">
                    <w:rPr>
                      <w:b/>
                    </w:rPr>
                  </w:rPrChange>
                </w:rPr>
                <w:t xml:space="preserve">Juan </w:t>
              </w:r>
            </w:ins>
            <w:ins w:id="33" w:author="Developer 2" w:date="2022-04-26T10:01:00Z">
              <w:r w:rsidRPr="00B5063E">
                <w:t>Sebastián</w:t>
              </w:r>
            </w:ins>
            <w:ins w:id="34" w:author="Developer 2" w:date="2022-04-26T09:58:00Z">
              <w:r w:rsidRPr="00B5063E">
                <w:rPr>
                  <w:rPrChange w:id="35" w:author="Developer 2" w:date="2022-04-26T09:59:00Z">
                    <w:rPr>
                      <w:b/>
                    </w:rPr>
                  </w:rPrChange>
                </w:rPr>
                <w:t xml:space="preserve"> Botero</w:t>
              </w:r>
            </w:ins>
          </w:p>
        </w:tc>
        <w:tc>
          <w:tcPr>
            <w:tcW w:w="3260" w:type="dxa"/>
            <w:tcPrChange w:id="36" w:author="Developer 2" w:date="2022-04-26T10:01:00Z">
              <w:tcPr>
                <w:tcW w:w="3352" w:type="dxa"/>
              </w:tcPr>
            </w:tcPrChange>
          </w:tcPr>
          <w:p w14:paraId="47A1039C" w14:textId="77777777" w:rsidR="00B5063E" w:rsidRPr="00B5063E" w:rsidRDefault="00B5063E" w:rsidP="00C76C6B">
            <w:pPr>
              <w:jc w:val="both"/>
              <w:rPr>
                <w:ins w:id="37" w:author="Developer 2" w:date="2022-04-26T09:59:00Z"/>
                <w:rPrChange w:id="38" w:author="Developer 2" w:date="2022-04-26T09:59:00Z">
                  <w:rPr>
                    <w:ins w:id="39" w:author="Developer 2" w:date="2022-04-26T09:59:00Z"/>
                    <w:b/>
                  </w:rPr>
                </w:rPrChange>
              </w:rPr>
            </w:pPr>
            <w:ins w:id="40" w:author="Developer 2" w:date="2022-04-26T09:58:00Z">
              <w:r w:rsidRPr="00B5063E">
                <w:rPr>
                  <w:rPrChange w:id="41" w:author="Developer 2" w:date="2022-04-26T09:59:00Z">
                    <w:rPr>
                      <w:b/>
                    </w:rPr>
                  </w:rPrChange>
                </w:rPr>
                <w:t xml:space="preserve">Ing. </w:t>
              </w:r>
            </w:ins>
            <w:ins w:id="42" w:author="Developer 2" w:date="2022-04-26T09:59:00Z">
              <w:r w:rsidRPr="00B5063E">
                <w:rPr>
                  <w:rPrChange w:id="43" w:author="Developer 2" w:date="2022-04-26T09:59:00Z">
                    <w:rPr>
                      <w:b/>
                    </w:rPr>
                  </w:rPrChange>
                </w:rPr>
                <w:t>Faber Cárdenas</w:t>
              </w:r>
            </w:ins>
          </w:p>
          <w:p w14:paraId="385B9B14" w14:textId="1FE11638" w:rsidR="00B5063E" w:rsidRPr="00B5063E" w:rsidRDefault="00B5063E" w:rsidP="00C76C6B">
            <w:pPr>
              <w:jc w:val="both"/>
              <w:rPr>
                <w:ins w:id="44" w:author="Developer 2" w:date="2022-04-26T09:57:00Z"/>
                <w:rPrChange w:id="45" w:author="Developer 2" w:date="2022-04-26T09:59:00Z">
                  <w:rPr>
                    <w:ins w:id="46" w:author="Developer 2" w:date="2022-04-26T09:57:00Z"/>
                    <w:b/>
                  </w:rPr>
                </w:rPrChange>
              </w:rPr>
            </w:pPr>
            <w:ins w:id="47" w:author="Developer 2" w:date="2022-04-26T09:59:00Z">
              <w:r w:rsidRPr="00B5063E">
                <w:rPr>
                  <w:rPrChange w:id="48" w:author="Developer 2" w:date="2022-04-26T09:59:00Z">
                    <w:rPr>
                      <w:b/>
                    </w:rPr>
                  </w:rPrChange>
                </w:rPr>
                <w:t>Ing. Alejandra Ruiz</w:t>
              </w:r>
            </w:ins>
          </w:p>
        </w:tc>
        <w:tc>
          <w:tcPr>
            <w:tcW w:w="2404" w:type="dxa"/>
            <w:tcPrChange w:id="49" w:author="Developer 2" w:date="2022-04-26T10:01:00Z">
              <w:tcPr>
                <w:tcW w:w="3352" w:type="dxa"/>
              </w:tcPr>
            </w:tcPrChange>
          </w:tcPr>
          <w:p w14:paraId="0DC4A8DF" w14:textId="5BF938AF" w:rsidR="00B5063E" w:rsidRPr="00B5063E" w:rsidRDefault="00B5063E" w:rsidP="00C76C6B">
            <w:pPr>
              <w:jc w:val="both"/>
              <w:rPr>
                <w:ins w:id="50" w:author="Developer 2" w:date="2022-04-26T10:00:00Z"/>
              </w:rPr>
            </w:pPr>
            <w:ins w:id="51" w:author="Developer 2" w:date="2022-04-26T10:01:00Z">
              <w:r>
                <w:t>Mayo 5 de 2022</w:t>
              </w:r>
            </w:ins>
          </w:p>
        </w:tc>
      </w:tr>
      <w:tr w:rsidR="00B5063E" w14:paraId="3FC14DE6" w14:textId="77777777" w:rsidTr="00F711CD">
        <w:trPr>
          <w:ins w:id="52" w:author="Developer 2" w:date="2022-04-26T10:01:00Z"/>
        </w:trPr>
        <w:tc>
          <w:tcPr>
            <w:tcW w:w="10054" w:type="dxa"/>
            <w:gridSpan w:val="4"/>
          </w:tcPr>
          <w:p w14:paraId="626253E6" w14:textId="2104A1F0" w:rsidR="00B5063E" w:rsidRDefault="00B5063E" w:rsidP="00C76C6B">
            <w:pPr>
              <w:jc w:val="both"/>
              <w:rPr>
                <w:ins w:id="53" w:author="Developer 2" w:date="2022-04-26T10:02:00Z"/>
              </w:rPr>
            </w:pPr>
            <w:ins w:id="54" w:author="Developer 2" w:date="2022-04-26T10:02:00Z">
              <w:r>
                <w:t>Responsables levantamiento de Requerimientos</w:t>
              </w:r>
            </w:ins>
            <w:r w:rsidR="00C95E1A">
              <w:t xml:space="preserve"> iniciales</w:t>
            </w:r>
            <w:ins w:id="55" w:author="Developer 2" w:date="2022-04-26T10:02:00Z">
              <w:r>
                <w:t>:</w:t>
              </w:r>
            </w:ins>
          </w:p>
          <w:p w14:paraId="613C6706" w14:textId="2DD321FE" w:rsidR="00B5063E" w:rsidRDefault="00B5063E" w:rsidP="00C76C6B">
            <w:pPr>
              <w:jc w:val="both"/>
              <w:rPr>
                <w:ins w:id="56" w:author="Developer 2" w:date="2022-04-26T10:03:00Z"/>
              </w:rPr>
            </w:pPr>
            <w:ins w:id="57" w:author="Developer 2" w:date="2022-04-26T10:02:00Z">
              <w:r>
                <w:t xml:space="preserve">      Ing. Arnold </w:t>
              </w:r>
            </w:ins>
            <w:ins w:id="58" w:author="Developer 2" w:date="2022-04-26T10:03:00Z">
              <w:r>
                <w:t>Tejada</w:t>
              </w:r>
            </w:ins>
          </w:p>
          <w:p w14:paraId="1062F798" w14:textId="4B4EC714" w:rsidR="00B5063E" w:rsidRDefault="00B5063E" w:rsidP="00B5063E">
            <w:pPr>
              <w:jc w:val="both"/>
              <w:rPr>
                <w:ins w:id="59" w:author="Developer 2" w:date="2022-04-26T10:01:00Z"/>
              </w:rPr>
            </w:pPr>
            <w:ins w:id="60" w:author="Developer 2" w:date="2022-04-26T10:03:00Z">
              <w:r>
                <w:t xml:space="preserve">      </w:t>
              </w:r>
              <w:r w:rsidRPr="00557F02">
                <w:t>Elizabeth Ramírez</w:t>
              </w:r>
            </w:ins>
          </w:p>
        </w:tc>
      </w:tr>
    </w:tbl>
    <w:p w14:paraId="362C5EE3" w14:textId="77777777" w:rsidR="00B5063E" w:rsidRDefault="00B5063E" w:rsidP="00C76C6B">
      <w:pPr>
        <w:jc w:val="both"/>
        <w:rPr>
          <w:ins w:id="61" w:author="Developer 2" w:date="2022-04-26T09:56:00Z"/>
          <w:b/>
        </w:rPr>
      </w:pPr>
    </w:p>
    <w:p w14:paraId="3F00C139" w14:textId="5B420FE2" w:rsidR="002A7CC1" w:rsidRPr="00BF6842" w:rsidRDefault="002A7CC1" w:rsidP="00C76C6B">
      <w:pPr>
        <w:jc w:val="both"/>
        <w:rPr>
          <w:b/>
        </w:rPr>
      </w:pPr>
      <w:r w:rsidRPr="00BF6842">
        <w:rPr>
          <w:b/>
        </w:rPr>
        <w:t>Objetivo:</w:t>
      </w:r>
    </w:p>
    <w:p w14:paraId="1B018C7D" w14:textId="2044B748" w:rsidR="001F4F7D" w:rsidRDefault="001F4F7D" w:rsidP="00C76C6B">
      <w:pPr>
        <w:jc w:val="both"/>
      </w:pPr>
      <w:r>
        <w:t xml:space="preserve">Qnt requiere </w:t>
      </w:r>
      <w:r w:rsidR="00EB4137">
        <w:t>implementar aplicación</w:t>
      </w:r>
      <w:r>
        <w:t xml:space="preserve"> para la administración y control de diferentes administrativos que hoy se realizan de manera manual, se busc</w:t>
      </w:r>
      <w:r w:rsidR="002A7CC1">
        <w:t xml:space="preserve">a generar </w:t>
      </w:r>
      <w:r w:rsidR="00EB4137">
        <w:t>eficiencias,</w:t>
      </w:r>
      <w:r w:rsidR="002A7CC1">
        <w:t xml:space="preserve"> un proceso </w:t>
      </w:r>
      <w:r w:rsidR="00EB4137">
        <w:t xml:space="preserve">de </w:t>
      </w:r>
      <w:r w:rsidR="002A7CC1">
        <w:t>desagregación de funciones y auditoria de procesos.</w:t>
      </w:r>
    </w:p>
    <w:p w14:paraId="257756A7" w14:textId="77777777" w:rsidR="002A7CC1" w:rsidRDefault="002A7CC1" w:rsidP="00C76C6B">
      <w:pPr>
        <w:jc w:val="both"/>
      </w:pPr>
    </w:p>
    <w:p w14:paraId="6E4403D4" w14:textId="5EBDDA00" w:rsidR="00EB4137" w:rsidRPr="00BF6842" w:rsidRDefault="00EB4137" w:rsidP="00C76C6B">
      <w:pPr>
        <w:jc w:val="both"/>
        <w:rPr>
          <w:b/>
        </w:rPr>
      </w:pPr>
      <w:r w:rsidRPr="00BF6842">
        <w:rPr>
          <w:b/>
        </w:rPr>
        <w:t>Consideraciones</w:t>
      </w:r>
      <w:r w:rsidR="00BF6842">
        <w:rPr>
          <w:b/>
        </w:rPr>
        <w:t>:</w:t>
      </w:r>
    </w:p>
    <w:p w14:paraId="4253E0F0" w14:textId="77777777" w:rsidR="00EB4137" w:rsidRDefault="00EB4137" w:rsidP="00C76C6B">
      <w:pPr>
        <w:jc w:val="both"/>
      </w:pPr>
      <w:r>
        <w:t xml:space="preserve">La aplicación se debe crear desde cero, por lo cual se debe </w:t>
      </w:r>
      <w:r w:rsidR="0077048F">
        <w:t xml:space="preserve">plantear y aprobar </w:t>
      </w:r>
      <w:r w:rsidR="00535D8B">
        <w:t xml:space="preserve">la arquitectura de la solución </w:t>
      </w:r>
      <w:r>
        <w:t>antes de iniciar los desarrollos.</w:t>
      </w:r>
    </w:p>
    <w:p w14:paraId="26E93A05" w14:textId="0B4C306B" w:rsidR="00EB4137" w:rsidRDefault="00535D8B" w:rsidP="00C76C6B">
      <w:pPr>
        <w:jc w:val="both"/>
      </w:pPr>
      <w:r>
        <w:t>Se recomienda tener</w:t>
      </w:r>
      <w:r w:rsidR="0077048F">
        <w:t xml:space="preserve"> el motor</w:t>
      </w:r>
      <w:r w:rsidR="00C932A5">
        <w:t xml:space="preserve"> en SQL server 2017 estándar, procesos backend Net core y front Vue.js</w:t>
      </w:r>
    </w:p>
    <w:p w14:paraId="5C639BB2" w14:textId="77777777" w:rsidR="00535D8B" w:rsidRDefault="00535D8B" w:rsidP="00C76C6B">
      <w:pPr>
        <w:jc w:val="both"/>
      </w:pPr>
      <w:r>
        <w:t>También que la aplicación este enfocada a trabajar por módulos</w:t>
      </w:r>
      <w:r w:rsidR="00791BE2">
        <w:t>, para que se puedan trabajar de manera independiente los desarrollos.</w:t>
      </w:r>
    </w:p>
    <w:p w14:paraId="7458D93F" w14:textId="77777777" w:rsidR="00791BE2" w:rsidRDefault="005F7978" w:rsidP="00C76C6B">
      <w:pPr>
        <w:jc w:val="both"/>
      </w:pPr>
      <w:r>
        <w:t>MODULOS.</w:t>
      </w:r>
    </w:p>
    <w:p w14:paraId="0F934112" w14:textId="0E7FE08B" w:rsidR="00791BE2" w:rsidRPr="00C068CD" w:rsidRDefault="00791BE2" w:rsidP="00C76C6B">
      <w:pPr>
        <w:jc w:val="both"/>
        <w:rPr>
          <w:b/>
        </w:rPr>
      </w:pPr>
      <w:r w:rsidRPr="00C068CD">
        <w:rPr>
          <w:b/>
        </w:rPr>
        <w:t>Módulo</w:t>
      </w:r>
      <w:r w:rsidR="00477434">
        <w:rPr>
          <w:b/>
        </w:rPr>
        <w:t xml:space="preserve"> 1:</w:t>
      </w:r>
      <w:r w:rsidRPr="00C068CD">
        <w:rPr>
          <w:b/>
        </w:rPr>
        <w:t xml:space="preserve"> </w:t>
      </w:r>
      <w:r w:rsidR="006A0E55">
        <w:rPr>
          <w:b/>
        </w:rPr>
        <w:t>de administración de usuarios,</w:t>
      </w:r>
      <w:r w:rsidR="00C068CD" w:rsidRPr="00C068CD">
        <w:rPr>
          <w:b/>
        </w:rPr>
        <w:t xml:space="preserve"> permisos</w:t>
      </w:r>
      <w:r w:rsidR="006A0E55">
        <w:rPr>
          <w:b/>
        </w:rPr>
        <w:t xml:space="preserve"> y referencias</w:t>
      </w:r>
      <w:r w:rsidR="00C068CD" w:rsidRPr="00C068CD">
        <w:rPr>
          <w:b/>
        </w:rPr>
        <w:t>.</w:t>
      </w:r>
    </w:p>
    <w:p w14:paraId="1F341AB2" w14:textId="77777777" w:rsidR="00657221" w:rsidRDefault="005F7978" w:rsidP="00C76C6B">
      <w:pPr>
        <w:jc w:val="both"/>
      </w:pPr>
      <w:r>
        <w:t xml:space="preserve">Se debe tener un módulo de administración </w:t>
      </w:r>
      <w:r w:rsidR="00657221">
        <w:t>para:</w:t>
      </w:r>
    </w:p>
    <w:p w14:paraId="2CF0D942" w14:textId="718ABC8F" w:rsidR="005F7978" w:rsidRDefault="00657221" w:rsidP="00C76C6B">
      <w:pPr>
        <w:pStyle w:val="Prrafodelista"/>
        <w:numPr>
          <w:ilvl w:val="0"/>
          <w:numId w:val="2"/>
        </w:numPr>
        <w:jc w:val="both"/>
      </w:pPr>
      <w:r>
        <w:t>E</w:t>
      </w:r>
      <w:r w:rsidR="005F7978">
        <w:t xml:space="preserve">l proceso de enrolamiento de los usuarios que podrán ingresar a la </w:t>
      </w:r>
      <w:r w:rsidR="002E5A07">
        <w:t>aplicación (Creación, Edición, Restaura clave, inactivar)</w:t>
      </w:r>
    </w:p>
    <w:p w14:paraId="2ECB9477" w14:textId="77777777" w:rsidR="00657221" w:rsidRDefault="0077048F" w:rsidP="00C76C6B">
      <w:pPr>
        <w:pStyle w:val="Prrafodelista"/>
        <w:numPr>
          <w:ilvl w:val="0"/>
          <w:numId w:val="2"/>
        </w:numPr>
        <w:jc w:val="both"/>
      </w:pPr>
      <w:r>
        <w:t>Proceso:</w:t>
      </w:r>
      <w:r w:rsidR="00657221">
        <w:t xml:space="preserve"> poder crear perfiles de manera dinámica, donde se crea el perfil con las siguientes características:</w:t>
      </w:r>
    </w:p>
    <w:p w14:paraId="530B6AC0" w14:textId="77777777" w:rsidR="00657221" w:rsidRDefault="00657221" w:rsidP="00C76C6B">
      <w:pPr>
        <w:pStyle w:val="Prrafodelista"/>
        <w:numPr>
          <w:ilvl w:val="1"/>
          <w:numId w:val="2"/>
        </w:numPr>
        <w:jc w:val="both"/>
      </w:pPr>
      <w:r>
        <w:t>Nombre del perfil</w:t>
      </w:r>
    </w:p>
    <w:p w14:paraId="780B3990" w14:textId="77777777" w:rsidR="00657221" w:rsidRDefault="00657221" w:rsidP="00C76C6B">
      <w:pPr>
        <w:pStyle w:val="Prrafodelista"/>
        <w:numPr>
          <w:ilvl w:val="1"/>
          <w:numId w:val="2"/>
        </w:numPr>
        <w:jc w:val="both"/>
      </w:pPr>
      <w:r>
        <w:t>Código del perfil</w:t>
      </w:r>
      <w:r w:rsidR="0077048F">
        <w:t xml:space="preserve"> (alfanumérico p.e OPE-001)</w:t>
      </w:r>
    </w:p>
    <w:p w14:paraId="61AC4624" w14:textId="77777777" w:rsidR="00657221" w:rsidRDefault="00657221" w:rsidP="00C76C6B">
      <w:pPr>
        <w:pStyle w:val="Prrafodelista"/>
        <w:numPr>
          <w:ilvl w:val="1"/>
          <w:numId w:val="2"/>
        </w:numPr>
        <w:jc w:val="both"/>
      </w:pPr>
      <w:r>
        <w:t>Estado del perfil (activo –inactivo)</w:t>
      </w:r>
    </w:p>
    <w:p w14:paraId="290BC499" w14:textId="77777777" w:rsidR="0077048F" w:rsidRDefault="0077048F" w:rsidP="00C76C6B">
      <w:pPr>
        <w:pStyle w:val="Prrafodelista"/>
        <w:ind w:left="1440"/>
        <w:jc w:val="both"/>
      </w:pPr>
    </w:p>
    <w:p w14:paraId="29C585C8" w14:textId="293143C8" w:rsidR="00AA6EAA" w:rsidRDefault="00AA6EAA" w:rsidP="00C76C6B">
      <w:pPr>
        <w:pStyle w:val="Prrafodelista"/>
        <w:numPr>
          <w:ilvl w:val="0"/>
          <w:numId w:val="1"/>
        </w:numPr>
        <w:jc w:val="both"/>
      </w:pPr>
      <w:r>
        <w:t>Accesibilidad de cada módulo, de manera que se pueda otorgar permiso de acceso a cada módulo por cada perfil.</w:t>
      </w:r>
      <w:r w:rsidR="002E5A07">
        <w:t xml:space="preserve"> La construcción del menú de aplicación estará asociada a los módulos a los que tiene acceso un perfil.</w:t>
      </w:r>
    </w:p>
    <w:p w14:paraId="41E80675" w14:textId="6C9F2E20" w:rsidR="00AA6EAA" w:rsidRDefault="00AA6EAA" w:rsidP="00C76C6B">
      <w:pPr>
        <w:pStyle w:val="Prrafodelista"/>
        <w:numPr>
          <w:ilvl w:val="0"/>
          <w:numId w:val="1"/>
        </w:numPr>
        <w:jc w:val="both"/>
      </w:pPr>
      <w:r w:rsidRPr="00AA6EAA">
        <w:t>Acciones por módulo, de manera que se puedan otorgar permisos de vista por cada acción que se liste. Se entienden por acciones las pestañas, links, botones, grillas o que se definan dentro del flujo de negocio que deban ser controlados.</w:t>
      </w:r>
      <w:r>
        <w:t xml:space="preserve"> Ejemplo:</w:t>
      </w:r>
    </w:p>
    <w:p w14:paraId="1A77A221" w14:textId="41DAE314" w:rsidR="00AA6EAA" w:rsidRPr="00AA6EAA" w:rsidRDefault="00AA6EAA" w:rsidP="00C76C6B">
      <w:pPr>
        <w:pStyle w:val="Prrafodelista"/>
        <w:jc w:val="both"/>
      </w:pPr>
      <w:r w:rsidRPr="00AA6EAA">
        <w:rPr>
          <w:noProof/>
          <w:lang w:val="es-ES" w:eastAsia="es-ES"/>
        </w:rPr>
        <w:lastRenderedPageBreak/>
        <w:drawing>
          <wp:inline distT="0" distB="0" distL="0" distR="0" wp14:anchorId="054640AC" wp14:editId="7F3C1011">
            <wp:extent cx="5215869" cy="1620000"/>
            <wp:effectExtent l="0" t="0" r="444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5869" cy="1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885D5" w14:textId="1CEC660B" w:rsidR="003F1BFD" w:rsidRDefault="003F1BFD" w:rsidP="00C76C6B">
      <w:pPr>
        <w:pStyle w:val="Prrafodelista"/>
        <w:jc w:val="both"/>
      </w:pPr>
    </w:p>
    <w:p w14:paraId="5BC4E171" w14:textId="54A7119D" w:rsidR="008E51C8" w:rsidRDefault="008E51C8" w:rsidP="00C76C6B">
      <w:pPr>
        <w:pStyle w:val="Prrafodelista"/>
        <w:numPr>
          <w:ilvl w:val="0"/>
          <w:numId w:val="1"/>
        </w:numPr>
        <w:jc w:val="both"/>
      </w:pPr>
      <w:r>
        <w:t>Parametrización de ips permitidas: Los usuarios se podrán loguear solo desde los rangos de ip definidos en la aplicación.</w:t>
      </w:r>
    </w:p>
    <w:p w14:paraId="285BA5B4" w14:textId="4A2226F7" w:rsidR="006A0E55" w:rsidRDefault="006A0E55" w:rsidP="00C76C6B">
      <w:pPr>
        <w:pStyle w:val="Prrafodelista"/>
        <w:numPr>
          <w:ilvl w:val="0"/>
          <w:numId w:val="1"/>
        </w:numPr>
        <w:jc w:val="both"/>
      </w:pPr>
      <w:r>
        <w:t>Referencias: Conjuntos de registros por módulo que serán usados en general, para el cargue de listas desplegables o parámetros de la aplicación.</w:t>
      </w:r>
    </w:p>
    <w:p w14:paraId="48E9B92E" w14:textId="651117A4" w:rsidR="003F1BFD" w:rsidRDefault="00757DB3" w:rsidP="00C76C6B">
      <w:pPr>
        <w:pStyle w:val="Prrafodelista"/>
        <w:numPr>
          <w:ilvl w:val="0"/>
          <w:numId w:val="1"/>
        </w:numPr>
        <w:jc w:val="both"/>
      </w:pPr>
      <w:r>
        <w:t>Se debe dejar log de la creación de un perfil.</w:t>
      </w:r>
    </w:p>
    <w:p w14:paraId="49720130" w14:textId="49BEA0A9" w:rsidR="00757DB3" w:rsidRDefault="00757DB3" w:rsidP="00C76C6B">
      <w:pPr>
        <w:pStyle w:val="Prrafodelista"/>
        <w:numPr>
          <w:ilvl w:val="0"/>
          <w:numId w:val="1"/>
        </w:numPr>
        <w:jc w:val="both"/>
      </w:pPr>
      <w:r>
        <w:t>Se debe dejar log de la asociación</w:t>
      </w:r>
      <w:r w:rsidR="00B05021">
        <w:t xml:space="preserve"> o eliminación de permisos</w:t>
      </w:r>
      <w:r>
        <w:t xml:space="preserve"> de </w:t>
      </w:r>
      <w:r w:rsidR="001E19F7">
        <w:t>permisos.</w:t>
      </w:r>
    </w:p>
    <w:p w14:paraId="3126407F" w14:textId="2166BDDE" w:rsidR="008E51C8" w:rsidRDefault="008E51C8" w:rsidP="00C76C6B">
      <w:pPr>
        <w:pStyle w:val="Prrafodelista"/>
        <w:numPr>
          <w:ilvl w:val="0"/>
          <w:numId w:val="1"/>
        </w:numPr>
        <w:jc w:val="both"/>
      </w:pPr>
      <w:r>
        <w:t>Se debe dejar log de accesos a la aplicación</w:t>
      </w:r>
    </w:p>
    <w:p w14:paraId="35A4625C" w14:textId="77777777" w:rsidR="001E19F7" w:rsidRDefault="001E19F7" w:rsidP="00C76C6B">
      <w:pPr>
        <w:ind w:left="360"/>
        <w:jc w:val="both"/>
      </w:pPr>
    </w:p>
    <w:p w14:paraId="7E5E27AE" w14:textId="0D3BAA75" w:rsidR="00B05021" w:rsidRPr="00FD110A" w:rsidRDefault="00CD5E45" w:rsidP="00C76C6B">
      <w:pPr>
        <w:jc w:val="both"/>
        <w:rPr>
          <w:b/>
        </w:rPr>
      </w:pPr>
      <w:r w:rsidRPr="00FD110A">
        <w:rPr>
          <w:b/>
        </w:rPr>
        <w:t>Módulo</w:t>
      </w:r>
      <w:r w:rsidR="00477434" w:rsidRPr="00FD110A">
        <w:rPr>
          <w:b/>
        </w:rPr>
        <w:t xml:space="preserve"> 2:</w:t>
      </w:r>
      <w:r w:rsidR="001600BC" w:rsidRPr="00FD110A">
        <w:rPr>
          <w:b/>
        </w:rPr>
        <w:t xml:space="preserve"> Proceso De </w:t>
      </w:r>
      <w:r w:rsidRPr="00FD110A">
        <w:rPr>
          <w:b/>
        </w:rPr>
        <w:t>Aprobación</w:t>
      </w:r>
      <w:r w:rsidR="001600BC" w:rsidRPr="00FD110A">
        <w:rPr>
          <w:b/>
        </w:rPr>
        <w:t>/Realce/Alistamiento/Delivery/</w:t>
      </w:r>
    </w:p>
    <w:p w14:paraId="7D252A41" w14:textId="77777777" w:rsidR="00657221" w:rsidRDefault="00477434" w:rsidP="00C76C6B">
      <w:pPr>
        <w:jc w:val="both"/>
      </w:pPr>
      <w:r>
        <w:t>Este módulo se realizará un proceso de administración del proceso de entrega y activación de las tarjetas.</w:t>
      </w:r>
    </w:p>
    <w:p w14:paraId="15D2FD1F" w14:textId="77777777" w:rsidR="00477434" w:rsidRDefault="00477434" w:rsidP="00C76C6B">
      <w:pPr>
        <w:jc w:val="both"/>
      </w:pPr>
    </w:p>
    <w:p w14:paraId="5A454B54" w14:textId="088B2998" w:rsidR="00477434" w:rsidRPr="00454C91" w:rsidRDefault="00ED5BB0" w:rsidP="00C76C6B">
      <w:pPr>
        <w:jc w:val="both"/>
        <w:rPr>
          <w:b/>
        </w:rPr>
      </w:pPr>
      <w:r w:rsidRPr="00454C91">
        <w:rPr>
          <w:b/>
        </w:rPr>
        <w:t>PASO 1</w:t>
      </w:r>
      <w:r w:rsidR="00E40C1A">
        <w:rPr>
          <w:b/>
        </w:rPr>
        <w:t>.</w:t>
      </w:r>
      <w:r w:rsidRPr="00454C91">
        <w:rPr>
          <w:b/>
        </w:rPr>
        <w:t xml:space="preserve"> INCIO DE PROCESO</w:t>
      </w:r>
      <w:r w:rsidR="00D0406B">
        <w:rPr>
          <w:b/>
        </w:rPr>
        <w:t xml:space="preserve"> – CARGAR CLIENTES APROBADOS CON TARJETA DE CREDITO</w:t>
      </w:r>
      <w:r w:rsidRPr="00454C91">
        <w:rPr>
          <w:b/>
        </w:rPr>
        <w:t>.</w:t>
      </w:r>
    </w:p>
    <w:p w14:paraId="2F67B0C8" w14:textId="77777777" w:rsidR="00477434" w:rsidRDefault="00477434" w:rsidP="00C76C6B">
      <w:pPr>
        <w:jc w:val="both"/>
      </w:pPr>
      <w:r>
        <w:t xml:space="preserve">       Carga de archivos donde están los clientes aprobados para tarjeta.</w:t>
      </w:r>
    </w:p>
    <w:p w14:paraId="37F5A546" w14:textId="346AA907" w:rsidR="00477434" w:rsidRDefault="00477434" w:rsidP="00C76C6B">
      <w:pPr>
        <w:pStyle w:val="Prrafodelista"/>
        <w:numPr>
          <w:ilvl w:val="0"/>
          <w:numId w:val="3"/>
        </w:numPr>
        <w:jc w:val="both"/>
      </w:pPr>
      <w:r>
        <w:t>Tener una opción para cargar</w:t>
      </w:r>
      <w:r w:rsidR="000C2CFF">
        <w:t xml:space="preserve"> (upsert)</w:t>
      </w:r>
      <w:r>
        <w:t xml:space="preserve"> un archivo (</w:t>
      </w:r>
      <w:r w:rsidR="00BF6842">
        <w:t>xlsx</w:t>
      </w:r>
      <w:r>
        <w:t>), que tendrá</w:t>
      </w:r>
    </w:p>
    <w:p w14:paraId="65D2463E" w14:textId="77777777" w:rsidR="00477434" w:rsidRDefault="00477434" w:rsidP="00C76C6B">
      <w:pPr>
        <w:pStyle w:val="Prrafodelista"/>
        <w:numPr>
          <w:ilvl w:val="0"/>
          <w:numId w:val="4"/>
        </w:numPr>
        <w:jc w:val="both"/>
      </w:pPr>
      <w:r>
        <w:t>Tipo de documento</w:t>
      </w:r>
    </w:p>
    <w:p w14:paraId="4EDDB43B" w14:textId="77777777" w:rsidR="00477434" w:rsidRDefault="00477434" w:rsidP="00C76C6B">
      <w:pPr>
        <w:pStyle w:val="Prrafodelista"/>
        <w:numPr>
          <w:ilvl w:val="0"/>
          <w:numId w:val="4"/>
        </w:numPr>
        <w:jc w:val="both"/>
      </w:pPr>
      <w:r>
        <w:t>Numero Documento</w:t>
      </w:r>
    </w:p>
    <w:p w14:paraId="4C3E5B11" w14:textId="4367F4E6" w:rsidR="00477434" w:rsidRDefault="00477434" w:rsidP="00C76C6B">
      <w:pPr>
        <w:pStyle w:val="Prrafodelista"/>
        <w:numPr>
          <w:ilvl w:val="0"/>
          <w:numId w:val="4"/>
        </w:numPr>
        <w:jc w:val="both"/>
      </w:pPr>
      <w:r>
        <w:t>Canal</w:t>
      </w:r>
      <w:r w:rsidR="000C2CFF">
        <w:t xml:space="preserve"> (Lista de referencia)</w:t>
      </w:r>
    </w:p>
    <w:p w14:paraId="614B477A" w14:textId="1A9A3B97" w:rsidR="000C2CFF" w:rsidRDefault="00BF6842" w:rsidP="00C76C6B">
      <w:pPr>
        <w:pStyle w:val="Prrafodelista"/>
        <w:numPr>
          <w:ilvl w:val="0"/>
          <w:numId w:val="4"/>
        </w:numPr>
        <w:jc w:val="both"/>
      </w:pPr>
      <w:r>
        <w:t>P</w:t>
      </w:r>
      <w:r w:rsidR="00C751EB">
        <w:t>roceso (Nueva-</w:t>
      </w:r>
      <w:r w:rsidR="006161E2">
        <w:t>Reactivación</w:t>
      </w:r>
      <w:r w:rsidR="000C2CFF">
        <w:t>/Lista de referencia</w:t>
      </w:r>
      <w:r w:rsidR="00C751EB">
        <w:t>)</w:t>
      </w:r>
    </w:p>
    <w:p w14:paraId="04BCE2D1" w14:textId="7F3A7975" w:rsidR="000A65D0" w:rsidRDefault="00BF6842" w:rsidP="00C76C6B">
      <w:pPr>
        <w:pStyle w:val="Prrafodelista"/>
        <w:numPr>
          <w:ilvl w:val="0"/>
          <w:numId w:val="4"/>
        </w:numPr>
        <w:jc w:val="both"/>
      </w:pPr>
      <w:commentRangeStart w:id="62"/>
      <w:r>
        <w:t>F</w:t>
      </w:r>
      <w:r w:rsidR="00E95E8C">
        <w:t>echa</w:t>
      </w:r>
      <w:r w:rsidR="000C2CFF">
        <w:t xml:space="preserve"> </w:t>
      </w:r>
      <w:r>
        <w:t>Venta</w:t>
      </w:r>
      <w:commentRangeEnd w:id="62"/>
      <w:r w:rsidR="00FD110A">
        <w:rPr>
          <w:rStyle w:val="Refdecomentario"/>
        </w:rPr>
        <w:commentReference w:id="62"/>
      </w:r>
    </w:p>
    <w:p w14:paraId="0152679B" w14:textId="78B215FB" w:rsidR="00FD110A" w:rsidRDefault="00FD110A" w:rsidP="00C76C6B">
      <w:pPr>
        <w:ind w:left="1776"/>
        <w:jc w:val="both"/>
      </w:pPr>
      <w:r w:rsidRPr="00FD110A">
        <w:rPr>
          <w:noProof/>
          <w:lang w:val="es-ES" w:eastAsia="es-ES"/>
        </w:rPr>
        <w:drawing>
          <wp:inline distT="0" distB="0" distL="0" distR="0" wp14:anchorId="5EFF5B40" wp14:editId="055C99CB">
            <wp:extent cx="3820058" cy="609685"/>
            <wp:effectExtent l="0" t="0" r="952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D65DF" w14:textId="77BB6A4A" w:rsidR="009A6D26" w:rsidRDefault="009A6D26" w:rsidP="009A6D26">
      <w:pPr>
        <w:ind w:left="1776"/>
        <w:jc w:val="both"/>
      </w:pPr>
      <w:r>
        <w:t>Se crearán adicionalmente los siguientes campos requeridos en el formulario de salida:</w:t>
      </w:r>
    </w:p>
    <w:p w14:paraId="0E6F0E4F" w14:textId="48E37788" w:rsidR="00D521F5" w:rsidRPr="009A6D26" w:rsidRDefault="00D521F5" w:rsidP="009A6D26">
      <w:pPr>
        <w:pStyle w:val="Prrafodelista"/>
        <w:numPr>
          <w:ilvl w:val="0"/>
          <w:numId w:val="14"/>
        </w:numPr>
        <w:ind w:left="2268" w:hanging="425"/>
        <w:jc w:val="both"/>
        <w:rPr>
          <w:color w:val="2F5496" w:themeColor="accent1" w:themeShade="BF"/>
        </w:rPr>
      </w:pPr>
      <w:commentRangeStart w:id="63"/>
      <w:r w:rsidRPr="009A6D26">
        <w:rPr>
          <w:color w:val="2F5496" w:themeColor="accent1" w:themeShade="BF"/>
        </w:rPr>
        <w:t>Primer nombre</w:t>
      </w:r>
      <w:r w:rsidR="009A6D26">
        <w:rPr>
          <w:color w:val="2F5496" w:themeColor="accent1" w:themeShade="BF"/>
        </w:rPr>
        <w:t>*</w:t>
      </w:r>
    </w:p>
    <w:p w14:paraId="56C17DEC" w14:textId="07DA520F" w:rsidR="00D521F5" w:rsidRPr="009A6D26" w:rsidRDefault="00D521F5" w:rsidP="00D521F5">
      <w:pPr>
        <w:pStyle w:val="Prrafodelista"/>
        <w:numPr>
          <w:ilvl w:val="0"/>
          <w:numId w:val="14"/>
        </w:numPr>
        <w:ind w:left="2268" w:hanging="425"/>
        <w:jc w:val="both"/>
        <w:rPr>
          <w:color w:val="2F5496" w:themeColor="accent1" w:themeShade="BF"/>
        </w:rPr>
      </w:pPr>
      <w:r w:rsidRPr="009A6D26">
        <w:rPr>
          <w:color w:val="2F5496" w:themeColor="accent1" w:themeShade="BF"/>
        </w:rPr>
        <w:t>Segundo nombre</w:t>
      </w:r>
      <w:r w:rsidR="009A6D26">
        <w:rPr>
          <w:color w:val="2F5496" w:themeColor="accent1" w:themeShade="BF"/>
        </w:rPr>
        <w:t>*</w:t>
      </w:r>
    </w:p>
    <w:p w14:paraId="7CE1F911" w14:textId="0C33AD69" w:rsidR="00D521F5" w:rsidRPr="009A6D26" w:rsidRDefault="00D521F5" w:rsidP="00D521F5">
      <w:pPr>
        <w:pStyle w:val="Prrafodelista"/>
        <w:numPr>
          <w:ilvl w:val="0"/>
          <w:numId w:val="14"/>
        </w:numPr>
        <w:ind w:left="2268" w:hanging="425"/>
        <w:jc w:val="both"/>
        <w:rPr>
          <w:color w:val="2F5496" w:themeColor="accent1" w:themeShade="BF"/>
        </w:rPr>
      </w:pPr>
      <w:r w:rsidRPr="009A6D26">
        <w:rPr>
          <w:color w:val="2F5496" w:themeColor="accent1" w:themeShade="BF"/>
        </w:rPr>
        <w:t>Primer Apellido</w:t>
      </w:r>
      <w:r w:rsidR="009A6D26">
        <w:rPr>
          <w:color w:val="2F5496" w:themeColor="accent1" w:themeShade="BF"/>
        </w:rPr>
        <w:t>*</w:t>
      </w:r>
    </w:p>
    <w:p w14:paraId="26EC383A" w14:textId="72EF38FE" w:rsidR="00D521F5" w:rsidRPr="009A6D26" w:rsidRDefault="00D521F5" w:rsidP="00D521F5">
      <w:pPr>
        <w:pStyle w:val="Prrafodelista"/>
        <w:numPr>
          <w:ilvl w:val="0"/>
          <w:numId w:val="14"/>
        </w:numPr>
        <w:ind w:left="2268" w:hanging="425"/>
        <w:jc w:val="both"/>
        <w:rPr>
          <w:color w:val="2F5496" w:themeColor="accent1" w:themeShade="BF"/>
        </w:rPr>
      </w:pPr>
      <w:r w:rsidRPr="009A6D26">
        <w:rPr>
          <w:color w:val="2F5496" w:themeColor="accent1" w:themeShade="BF"/>
        </w:rPr>
        <w:t>Segundo Apellido</w:t>
      </w:r>
      <w:r w:rsidR="009A6D26">
        <w:rPr>
          <w:color w:val="2F5496" w:themeColor="accent1" w:themeShade="BF"/>
        </w:rPr>
        <w:t>*</w:t>
      </w:r>
    </w:p>
    <w:p w14:paraId="29298AEF" w14:textId="61CED02A" w:rsidR="00D521F5" w:rsidRDefault="00D521F5" w:rsidP="00D521F5">
      <w:pPr>
        <w:pStyle w:val="Prrafodelista"/>
        <w:numPr>
          <w:ilvl w:val="0"/>
          <w:numId w:val="14"/>
        </w:numPr>
        <w:ind w:left="2268" w:hanging="425"/>
        <w:jc w:val="both"/>
        <w:rPr>
          <w:color w:val="2F5496" w:themeColor="accent1" w:themeShade="BF"/>
        </w:rPr>
      </w:pPr>
      <w:r w:rsidRPr="009A6D26">
        <w:rPr>
          <w:color w:val="2F5496" w:themeColor="accent1" w:themeShade="BF"/>
        </w:rPr>
        <w:t>Cupo Asignado</w:t>
      </w:r>
      <w:commentRangeEnd w:id="63"/>
      <w:r w:rsidRPr="009A6D26">
        <w:rPr>
          <w:rStyle w:val="Refdecomentario"/>
          <w:color w:val="2F5496" w:themeColor="accent1" w:themeShade="BF"/>
        </w:rPr>
        <w:commentReference w:id="63"/>
      </w:r>
      <w:r w:rsidR="009A6D26">
        <w:rPr>
          <w:color w:val="2F5496" w:themeColor="accent1" w:themeShade="BF"/>
        </w:rPr>
        <w:t>*</w:t>
      </w:r>
    </w:p>
    <w:p w14:paraId="5614D4A4" w14:textId="77777777" w:rsidR="009A6D26" w:rsidRPr="009A6D26" w:rsidRDefault="009A6D26" w:rsidP="009A6D26">
      <w:pPr>
        <w:pStyle w:val="Prrafodelista"/>
        <w:ind w:left="2268"/>
        <w:jc w:val="both"/>
        <w:rPr>
          <w:color w:val="2F5496" w:themeColor="accent1" w:themeShade="BF"/>
        </w:rPr>
      </w:pPr>
    </w:p>
    <w:p w14:paraId="5D562924" w14:textId="77777777" w:rsidR="000A65D0" w:rsidRDefault="000A65D0" w:rsidP="00C76C6B">
      <w:pPr>
        <w:pStyle w:val="Prrafodelista"/>
        <w:numPr>
          <w:ilvl w:val="0"/>
          <w:numId w:val="3"/>
        </w:numPr>
        <w:jc w:val="both"/>
      </w:pPr>
      <w:r>
        <w:t>Se ejecuta en el botón cargar archivo.</w:t>
      </w:r>
    </w:p>
    <w:p w14:paraId="1DE329A7" w14:textId="13F157ED" w:rsidR="006161E2" w:rsidRDefault="006161E2" w:rsidP="00C76C6B">
      <w:pPr>
        <w:pStyle w:val="Prrafodelista"/>
        <w:numPr>
          <w:ilvl w:val="1"/>
          <w:numId w:val="5"/>
        </w:numPr>
        <w:jc w:val="both"/>
      </w:pPr>
      <w:r>
        <w:t>Se validará la estructura del archivo previo al ca</w:t>
      </w:r>
      <w:r w:rsidR="00BF6842">
        <w:t>rgue: como tipos de dato, canal</w:t>
      </w:r>
      <w:r>
        <w:t xml:space="preserve"> </w:t>
      </w:r>
      <w:r w:rsidR="00BF6842">
        <w:t>o</w:t>
      </w:r>
      <w:r>
        <w:t xml:space="preserve"> proceso válidos</w:t>
      </w:r>
      <w:r w:rsidR="00FD110A">
        <w:t>, formato fecha</w:t>
      </w:r>
      <w:r>
        <w:t>. Si la estructura presenta falla se listarán las fallas documentando el registro y campo que falla.</w:t>
      </w:r>
      <w:r w:rsidR="00565A7A">
        <w:t xml:space="preserve"> </w:t>
      </w:r>
      <w:r w:rsidR="00565A7A" w:rsidRPr="00BF6842">
        <w:rPr>
          <w:i/>
        </w:rPr>
        <w:t>Si un registro falla se rechaza todo el archivo</w:t>
      </w:r>
      <w:r w:rsidR="00565A7A">
        <w:t>.</w:t>
      </w:r>
    </w:p>
    <w:p w14:paraId="4D753347" w14:textId="6777F513" w:rsidR="000A65D0" w:rsidRDefault="00565A7A" w:rsidP="00C76C6B">
      <w:pPr>
        <w:pStyle w:val="Prrafodelista"/>
        <w:numPr>
          <w:ilvl w:val="1"/>
          <w:numId w:val="5"/>
        </w:numPr>
        <w:jc w:val="both"/>
      </w:pPr>
      <w:r>
        <w:t>Si la validación de estructura es exitosa se cargará</w:t>
      </w:r>
      <w:r w:rsidR="000A65D0">
        <w:t xml:space="preserve"> </w:t>
      </w:r>
      <w:r>
        <w:t>a</w:t>
      </w:r>
      <w:r w:rsidR="000A65D0">
        <w:t xml:space="preserve"> las bases de datos</w:t>
      </w:r>
    </w:p>
    <w:p w14:paraId="243D0588" w14:textId="77777777" w:rsidR="000A65D0" w:rsidRDefault="000A65D0" w:rsidP="00C76C6B">
      <w:pPr>
        <w:pStyle w:val="Prrafodelista"/>
        <w:numPr>
          <w:ilvl w:val="1"/>
          <w:numId w:val="5"/>
        </w:numPr>
        <w:jc w:val="both"/>
      </w:pPr>
      <w:r>
        <w:t>Debe validar que no exista un registro tipo y numero de documentó esté en un estado intermedio del proceso.</w:t>
      </w:r>
    </w:p>
    <w:p w14:paraId="540A0AF8" w14:textId="3B4A178B" w:rsidR="000A65D0" w:rsidRDefault="000A65D0" w:rsidP="00C76C6B">
      <w:pPr>
        <w:pStyle w:val="Prrafodelista"/>
        <w:numPr>
          <w:ilvl w:val="1"/>
          <w:numId w:val="5"/>
        </w:numPr>
        <w:jc w:val="both"/>
      </w:pPr>
      <w:r>
        <w:t>Debe crear el número de solicitud único y dejarlo en estado cargue inicial (</w:t>
      </w:r>
      <w:r w:rsidR="00BF6842">
        <w:t>paso 1</w:t>
      </w:r>
      <w:r>
        <w:t>)</w:t>
      </w:r>
    </w:p>
    <w:p w14:paraId="2053C0C2" w14:textId="29FB03F7" w:rsidR="000A65D0" w:rsidRDefault="00FD110A" w:rsidP="00C76C6B">
      <w:pPr>
        <w:pStyle w:val="Prrafodelista"/>
        <w:numPr>
          <w:ilvl w:val="1"/>
          <w:numId w:val="5"/>
        </w:numPr>
        <w:jc w:val="both"/>
      </w:pPr>
      <w:r>
        <w:t>Debe dejar log</w:t>
      </w:r>
      <w:r w:rsidR="000A65D0">
        <w:t>:</w:t>
      </w:r>
    </w:p>
    <w:p w14:paraId="4816A532" w14:textId="5E83CA85" w:rsidR="000A65D0" w:rsidRDefault="000A65D0" w:rsidP="00C76C6B">
      <w:pPr>
        <w:pStyle w:val="Prrafodelista"/>
        <w:numPr>
          <w:ilvl w:val="2"/>
          <w:numId w:val="5"/>
        </w:numPr>
        <w:jc w:val="both"/>
      </w:pPr>
      <w:r>
        <w:t>de la c</w:t>
      </w:r>
      <w:r w:rsidR="00BF6842">
        <w:t>antidad de registros entregados (cargados exitosamente)</w:t>
      </w:r>
    </w:p>
    <w:p w14:paraId="0EAF1DEC" w14:textId="77777777" w:rsidR="000A65D0" w:rsidRDefault="000A65D0" w:rsidP="00C76C6B">
      <w:pPr>
        <w:pStyle w:val="Prrafodelista"/>
        <w:numPr>
          <w:ilvl w:val="2"/>
          <w:numId w:val="5"/>
        </w:numPr>
        <w:jc w:val="both"/>
      </w:pPr>
      <w:r>
        <w:t>usuario realizo la carga.</w:t>
      </w:r>
    </w:p>
    <w:p w14:paraId="6F1BA7C5" w14:textId="69F795BC" w:rsidR="000A65D0" w:rsidRDefault="000A65D0" w:rsidP="00C76C6B">
      <w:pPr>
        <w:pStyle w:val="Prrafodelista"/>
        <w:numPr>
          <w:ilvl w:val="2"/>
          <w:numId w:val="5"/>
        </w:numPr>
        <w:jc w:val="both"/>
      </w:pPr>
      <w:r>
        <w:t>Fecha de la carga.</w:t>
      </w:r>
    </w:p>
    <w:p w14:paraId="5A384614" w14:textId="007C6A80" w:rsidR="00BF6842" w:rsidRDefault="00BF6842" w:rsidP="00C76C6B">
      <w:pPr>
        <w:pStyle w:val="Prrafodelista"/>
        <w:numPr>
          <w:ilvl w:val="2"/>
          <w:numId w:val="5"/>
        </w:numPr>
        <w:jc w:val="both"/>
      </w:pPr>
      <w:r>
        <w:t>Nombre del archivo de carga</w:t>
      </w:r>
    </w:p>
    <w:p w14:paraId="477E6DE5" w14:textId="485A90D3" w:rsidR="009A6D26" w:rsidRDefault="009A6D26" w:rsidP="00C76C6B">
      <w:pPr>
        <w:pStyle w:val="Prrafodelista"/>
        <w:numPr>
          <w:ilvl w:val="1"/>
          <w:numId w:val="5"/>
        </w:numPr>
        <w:jc w:val="both"/>
      </w:pPr>
      <w:r>
        <w:t>Sincronizar con Salesforce para diligenciar los campos requeridos en el formato de salida (</w:t>
      </w:r>
      <w:r>
        <w:rPr>
          <w:color w:val="2F5496" w:themeColor="accent1" w:themeShade="BF"/>
        </w:rPr>
        <w:t>*</w:t>
      </w:r>
      <w:r>
        <w:t>).</w:t>
      </w:r>
    </w:p>
    <w:p w14:paraId="5572B78E" w14:textId="1FACEE72" w:rsidR="00FF2022" w:rsidRDefault="00FF2022" w:rsidP="00FF2022">
      <w:pPr>
        <w:ind w:left="1080"/>
        <w:jc w:val="both"/>
      </w:pPr>
      <w:r w:rsidRPr="00FF2022">
        <w:rPr>
          <w:noProof/>
          <w:lang w:val="es-ES" w:eastAsia="es-ES"/>
        </w:rPr>
        <w:drawing>
          <wp:inline distT="0" distB="0" distL="0" distR="0" wp14:anchorId="48444509" wp14:editId="63613EF7">
            <wp:extent cx="5612130" cy="447675"/>
            <wp:effectExtent l="0" t="0" r="762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55628" w14:textId="3058716C" w:rsidR="00537D5C" w:rsidRDefault="00537D5C" w:rsidP="00FD26B2">
      <w:pPr>
        <w:jc w:val="center"/>
      </w:pPr>
      <w:r>
        <w:rPr>
          <w:noProof/>
          <w:lang w:val="es-ES" w:eastAsia="es-ES"/>
        </w:rPr>
        <w:drawing>
          <wp:inline distT="0" distB="0" distL="0" distR="0" wp14:anchorId="34079BDB" wp14:editId="5E36F300">
            <wp:extent cx="5206385" cy="16200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06385" cy="1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40FEE" w14:textId="77777777" w:rsidR="00C67D85" w:rsidRDefault="00C67D85" w:rsidP="00FD26B2">
      <w:pPr>
        <w:jc w:val="center"/>
      </w:pPr>
    </w:p>
    <w:tbl>
      <w:tblPr>
        <w:tblStyle w:val="Tablaconcuadrcula"/>
        <w:tblW w:w="10201" w:type="dxa"/>
        <w:shd w:val="clear" w:color="auto" w:fill="D9E2F3" w:themeFill="accent1" w:themeFillTint="33"/>
        <w:tblLook w:val="04A0" w:firstRow="1" w:lastRow="0" w:firstColumn="1" w:lastColumn="0" w:noHBand="0" w:noVBand="1"/>
      </w:tblPr>
      <w:tblGrid>
        <w:gridCol w:w="3681"/>
        <w:gridCol w:w="3685"/>
        <w:gridCol w:w="1236"/>
        <w:gridCol w:w="1599"/>
      </w:tblGrid>
      <w:tr w:rsidR="0086775B" w:rsidRPr="00635680" w14:paraId="670BF3D3" w14:textId="77777777" w:rsidTr="0086775B">
        <w:tc>
          <w:tcPr>
            <w:tcW w:w="3681" w:type="dxa"/>
            <w:shd w:val="clear" w:color="auto" w:fill="D9E2F3" w:themeFill="accent1" w:themeFillTint="33"/>
          </w:tcPr>
          <w:p w14:paraId="2DEA79C8" w14:textId="77777777" w:rsidR="0086775B" w:rsidRPr="00635680" w:rsidRDefault="0086775B" w:rsidP="00557F02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Fecha:</w:t>
            </w:r>
            <w:r w:rsidRPr="00635680">
              <w:rPr>
                <w:sz w:val="20"/>
                <w:szCs w:val="20"/>
              </w:rPr>
              <w:t xml:space="preserve"> 2022/04/13</w:t>
            </w:r>
          </w:p>
        </w:tc>
        <w:tc>
          <w:tcPr>
            <w:tcW w:w="3685" w:type="dxa"/>
            <w:shd w:val="clear" w:color="auto" w:fill="D9E2F3" w:themeFill="accent1" w:themeFillTint="33"/>
          </w:tcPr>
          <w:p w14:paraId="174ECB78" w14:textId="77777777" w:rsidR="0086775B" w:rsidRPr="00635680" w:rsidRDefault="0086775B" w:rsidP="00557F02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Responsable:</w:t>
            </w:r>
            <w:r w:rsidRPr="00635680">
              <w:rPr>
                <w:sz w:val="20"/>
                <w:szCs w:val="20"/>
              </w:rPr>
              <w:t xml:space="preserve"> Alejandra Ruiz</w:t>
            </w:r>
          </w:p>
        </w:tc>
        <w:tc>
          <w:tcPr>
            <w:tcW w:w="1236" w:type="dxa"/>
            <w:shd w:val="clear" w:color="auto" w:fill="D9E2F3" w:themeFill="accent1" w:themeFillTint="33"/>
          </w:tcPr>
          <w:p w14:paraId="44E07DF4" w14:textId="77777777" w:rsidR="0086775B" w:rsidRDefault="0086775B" w:rsidP="00557F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Pruebas: SI</w:t>
            </w:r>
          </w:p>
        </w:tc>
        <w:tc>
          <w:tcPr>
            <w:tcW w:w="1599" w:type="dxa"/>
            <w:shd w:val="clear" w:color="auto" w:fill="D9E2F3" w:themeFill="accent1" w:themeFillTint="33"/>
          </w:tcPr>
          <w:p w14:paraId="734CDECA" w14:textId="77777777" w:rsidR="0086775B" w:rsidRPr="00635680" w:rsidRDefault="0086775B" w:rsidP="00557F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En Producción:  </w:t>
            </w:r>
          </w:p>
        </w:tc>
      </w:tr>
      <w:tr w:rsidR="0086775B" w:rsidRPr="00635680" w14:paraId="204CA37E" w14:textId="77777777" w:rsidTr="0086775B">
        <w:tc>
          <w:tcPr>
            <w:tcW w:w="10201" w:type="dxa"/>
            <w:gridSpan w:val="4"/>
            <w:shd w:val="clear" w:color="auto" w:fill="D9E2F3" w:themeFill="accent1" w:themeFillTint="33"/>
          </w:tcPr>
          <w:p w14:paraId="18277DE1" w14:textId="77777777" w:rsidR="0086775B" w:rsidRDefault="0086775B" w:rsidP="00557F02">
            <w:pPr>
              <w:jc w:val="both"/>
            </w:pPr>
            <w:r w:rsidRPr="00635680">
              <w:rPr>
                <w:b/>
              </w:rPr>
              <w:t xml:space="preserve">Observación: </w:t>
            </w:r>
            <w:r>
              <w:t>En reunión con el Ing. Faber se determinó oportuno almacenar el nombre del archivo de carga en el paso 1. Almacenar y actualizar el paso en cada proceso, validando que esté en el paso inmediatamente anterior. Garantizar que no se ejecute la sincronización si no está en el paso correspondiente</w:t>
            </w:r>
            <w:r w:rsidR="000949F8">
              <w:t>.</w:t>
            </w:r>
          </w:p>
          <w:p w14:paraId="5095DD03" w14:textId="3F5EA72B" w:rsidR="000949F8" w:rsidRPr="00D26B3F" w:rsidRDefault="000949F8" w:rsidP="00557F02">
            <w:pPr>
              <w:jc w:val="both"/>
            </w:pPr>
            <w:r>
              <w:t>Inclusión del campo Fecha de Venta</w:t>
            </w:r>
          </w:p>
        </w:tc>
      </w:tr>
    </w:tbl>
    <w:p w14:paraId="0A85DBBB" w14:textId="1EA7E630" w:rsidR="00FD110A" w:rsidRDefault="00FD110A" w:rsidP="00C76C6B">
      <w:pPr>
        <w:jc w:val="both"/>
      </w:pPr>
    </w:p>
    <w:tbl>
      <w:tblPr>
        <w:tblStyle w:val="Tablaconcuadrcula"/>
        <w:tblW w:w="10201" w:type="dxa"/>
        <w:shd w:val="clear" w:color="auto" w:fill="D9E2F3" w:themeFill="accent1" w:themeFillTint="33"/>
        <w:tblLook w:val="04A0" w:firstRow="1" w:lastRow="0" w:firstColumn="1" w:lastColumn="0" w:noHBand="0" w:noVBand="1"/>
      </w:tblPr>
      <w:tblGrid>
        <w:gridCol w:w="3681"/>
        <w:gridCol w:w="3685"/>
        <w:gridCol w:w="1236"/>
        <w:gridCol w:w="1599"/>
      </w:tblGrid>
      <w:tr w:rsidR="000949F8" w:rsidRPr="00635680" w14:paraId="300E8F66" w14:textId="77777777" w:rsidTr="00557F02">
        <w:tc>
          <w:tcPr>
            <w:tcW w:w="3681" w:type="dxa"/>
            <w:shd w:val="clear" w:color="auto" w:fill="D9E2F3" w:themeFill="accent1" w:themeFillTint="33"/>
          </w:tcPr>
          <w:p w14:paraId="40A364E1" w14:textId="77777777" w:rsidR="000949F8" w:rsidRPr="00635680" w:rsidRDefault="000949F8" w:rsidP="00557F02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Fecha:</w:t>
            </w:r>
            <w:r>
              <w:rPr>
                <w:sz w:val="20"/>
                <w:szCs w:val="20"/>
              </w:rPr>
              <w:t xml:space="preserve"> 2022/04/19</w:t>
            </w:r>
          </w:p>
        </w:tc>
        <w:tc>
          <w:tcPr>
            <w:tcW w:w="3685" w:type="dxa"/>
            <w:shd w:val="clear" w:color="auto" w:fill="D9E2F3" w:themeFill="accent1" w:themeFillTint="33"/>
          </w:tcPr>
          <w:p w14:paraId="5761E880" w14:textId="77777777" w:rsidR="000949F8" w:rsidRPr="00635680" w:rsidRDefault="000949F8" w:rsidP="00557F02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Responsable:</w:t>
            </w:r>
            <w:r w:rsidRPr="00635680">
              <w:rPr>
                <w:sz w:val="20"/>
                <w:szCs w:val="20"/>
              </w:rPr>
              <w:t xml:space="preserve"> Alejandra Ruiz</w:t>
            </w:r>
          </w:p>
        </w:tc>
        <w:tc>
          <w:tcPr>
            <w:tcW w:w="1236" w:type="dxa"/>
            <w:shd w:val="clear" w:color="auto" w:fill="D9E2F3" w:themeFill="accent1" w:themeFillTint="33"/>
          </w:tcPr>
          <w:p w14:paraId="62214B64" w14:textId="77777777" w:rsidR="000949F8" w:rsidRDefault="000949F8" w:rsidP="00557F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Pruebas: SI</w:t>
            </w:r>
          </w:p>
        </w:tc>
        <w:tc>
          <w:tcPr>
            <w:tcW w:w="1599" w:type="dxa"/>
            <w:shd w:val="clear" w:color="auto" w:fill="D9E2F3" w:themeFill="accent1" w:themeFillTint="33"/>
          </w:tcPr>
          <w:p w14:paraId="325633D0" w14:textId="77777777" w:rsidR="000949F8" w:rsidRPr="00635680" w:rsidRDefault="000949F8" w:rsidP="00557F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En Producción:  </w:t>
            </w:r>
          </w:p>
        </w:tc>
      </w:tr>
      <w:tr w:rsidR="000949F8" w:rsidRPr="00635680" w14:paraId="4DC2605F" w14:textId="77777777" w:rsidTr="00557F02">
        <w:tc>
          <w:tcPr>
            <w:tcW w:w="10201" w:type="dxa"/>
            <w:gridSpan w:val="4"/>
            <w:shd w:val="clear" w:color="auto" w:fill="D9E2F3" w:themeFill="accent1" w:themeFillTint="33"/>
          </w:tcPr>
          <w:p w14:paraId="39A017EB" w14:textId="7ACA4BD5" w:rsidR="000949F8" w:rsidRPr="00D26B3F" w:rsidRDefault="000949F8" w:rsidP="000949F8">
            <w:pPr>
              <w:jc w:val="both"/>
            </w:pPr>
            <w:r w:rsidRPr="000949F8">
              <w:rPr>
                <w:b/>
              </w:rPr>
              <w:t xml:space="preserve">Observación: </w:t>
            </w:r>
            <w:r w:rsidRPr="000949F8">
              <w:t>En reunión del 18 de Abril entre el área de Operaciones y TI se establecieron cambios significativos en los dos (2) primeros pasos, definiendo nuevos campos y formatos de salida Primer nombre, Segundo nombre, Primer Apellido, Segundo Apellido, Cupo Asignado</w:t>
            </w:r>
          </w:p>
        </w:tc>
      </w:tr>
    </w:tbl>
    <w:p w14:paraId="2A367FCD" w14:textId="3417C494" w:rsidR="000949F8" w:rsidRDefault="000949F8" w:rsidP="00C76C6B">
      <w:pPr>
        <w:jc w:val="both"/>
      </w:pPr>
    </w:p>
    <w:p w14:paraId="3AEA0509" w14:textId="6E73198F" w:rsidR="00FD110A" w:rsidRDefault="00FD110A" w:rsidP="00C76C6B">
      <w:pPr>
        <w:jc w:val="both"/>
        <w:rPr>
          <w:b/>
        </w:rPr>
      </w:pPr>
      <w:r>
        <w:rPr>
          <w:b/>
        </w:rPr>
        <w:t>PASO 2</w:t>
      </w:r>
      <w:r w:rsidRPr="00454C91">
        <w:rPr>
          <w:b/>
        </w:rPr>
        <w:t xml:space="preserve">.  </w:t>
      </w:r>
      <w:r w:rsidR="00D26C02">
        <w:rPr>
          <w:b/>
        </w:rPr>
        <w:t>CARGAR INF</w:t>
      </w:r>
      <w:r w:rsidR="00D0406B">
        <w:rPr>
          <w:b/>
        </w:rPr>
        <w:t>O</w:t>
      </w:r>
      <w:r w:rsidR="00D26C02">
        <w:rPr>
          <w:b/>
        </w:rPr>
        <w:t>R</w:t>
      </w:r>
      <w:r w:rsidR="00D0406B">
        <w:rPr>
          <w:b/>
        </w:rPr>
        <w:t>MACIÓN DE LAS TARJETAS</w:t>
      </w:r>
    </w:p>
    <w:p w14:paraId="3ECFEE28" w14:textId="326431F8" w:rsidR="00FD110A" w:rsidRDefault="00FD110A" w:rsidP="00281407">
      <w:pPr>
        <w:ind w:left="426"/>
        <w:jc w:val="both"/>
      </w:pPr>
      <w:r>
        <w:t>Carga de archivo de tarjetas enviado por la entidad financiera.</w:t>
      </w:r>
      <w:r w:rsidR="00E25E4B">
        <w:t xml:space="preserve"> </w:t>
      </w:r>
    </w:p>
    <w:p w14:paraId="0C031157" w14:textId="77777777" w:rsidR="00FD110A" w:rsidRDefault="00FD110A" w:rsidP="00C76C6B">
      <w:pPr>
        <w:pStyle w:val="Prrafodelista"/>
        <w:numPr>
          <w:ilvl w:val="0"/>
          <w:numId w:val="7"/>
        </w:numPr>
        <w:jc w:val="both"/>
      </w:pPr>
      <w:r>
        <w:lastRenderedPageBreak/>
        <w:t xml:space="preserve">Se debe cargar la información en un archivo xlsx que tendrá el siguiente formato. </w:t>
      </w:r>
    </w:p>
    <w:p w14:paraId="7D2D7BDB" w14:textId="651F2DFA" w:rsidR="00FD110A" w:rsidRDefault="00FD110A" w:rsidP="00C76C6B">
      <w:pPr>
        <w:pStyle w:val="Prrafodelista"/>
        <w:numPr>
          <w:ilvl w:val="0"/>
          <w:numId w:val="13"/>
        </w:numPr>
        <w:jc w:val="both"/>
      </w:pPr>
      <w:r>
        <w:t>Id_Colocación</w:t>
      </w:r>
    </w:p>
    <w:p w14:paraId="54F57D63" w14:textId="44D02C3A" w:rsidR="00FD110A" w:rsidRDefault="003579AF" w:rsidP="00C76C6B">
      <w:pPr>
        <w:pStyle w:val="Prrafodelista"/>
        <w:numPr>
          <w:ilvl w:val="0"/>
          <w:numId w:val="13"/>
        </w:numPr>
        <w:jc w:val="both"/>
      </w:pPr>
      <w:r>
        <w:t>Nú</w:t>
      </w:r>
      <w:r w:rsidR="00FD110A">
        <w:t>mero Tarjeta</w:t>
      </w:r>
    </w:p>
    <w:p w14:paraId="68D8307B" w14:textId="3DEB7F2C" w:rsidR="00FD110A" w:rsidRDefault="00FD110A" w:rsidP="00C76C6B">
      <w:pPr>
        <w:pStyle w:val="Prrafodelista"/>
        <w:numPr>
          <w:ilvl w:val="0"/>
          <w:numId w:val="13"/>
        </w:numPr>
        <w:jc w:val="both"/>
      </w:pPr>
      <w:r>
        <w:t>Tipo Producto</w:t>
      </w:r>
    </w:p>
    <w:p w14:paraId="3CDE768C" w14:textId="44D5FCBD" w:rsidR="00FD110A" w:rsidRDefault="003579AF" w:rsidP="00C76C6B">
      <w:pPr>
        <w:pStyle w:val="Prrafodelista"/>
        <w:numPr>
          <w:ilvl w:val="0"/>
          <w:numId w:val="13"/>
        </w:numPr>
        <w:jc w:val="both"/>
      </w:pPr>
      <w:r>
        <w:t>Fecha realce</w:t>
      </w:r>
    </w:p>
    <w:p w14:paraId="49F03DBC" w14:textId="63C84A24" w:rsidR="00FD110A" w:rsidRDefault="00FD110A" w:rsidP="00C76C6B">
      <w:pPr>
        <w:pStyle w:val="Prrafodelista"/>
        <w:numPr>
          <w:ilvl w:val="0"/>
          <w:numId w:val="13"/>
        </w:numPr>
        <w:jc w:val="both"/>
      </w:pPr>
      <w:r>
        <w:t xml:space="preserve">Fecha </w:t>
      </w:r>
      <w:r w:rsidR="003579AF">
        <w:t>Activación</w:t>
      </w:r>
    </w:p>
    <w:p w14:paraId="15D12351" w14:textId="126BF454" w:rsidR="003579AF" w:rsidRPr="00FD110A" w:rsidRDefault="003579AF" w:rsidP="00C76C6B">
      <w:pPr>
        <w:pStyle w:val="Prrafodelista"/>
        <w:numPr>
          <w:ilvl w:val="0"/>
          <w:numId w:val="13"/>
        </w:numPr>
        <w:jc w:val="both"/>
      </w:pPr>
      <w:r>
        <w:t>Monto Aprobado</w:t>
      </w:r>
    </w:p>
    <w:p w14:paraId="283A36C2" w14:textId="77777777" w:rsidR="00E25E4B" w:rsidRDefault="00E25E4B" w:rsidP="00E25E4B">
      <w:pPr>
        <w:jc w:val="both"/>
      </w:pPr>
      <w:r w:rsidRPr="00E25E4B">
        <w:rPr>
          <w:noProof/>
          <w:lang w:val="es-ES" w:eastAsia="es-ES"/>
        </w:rPr>
        <w:drawing>
          <wp:inline distT="0" distB="0" distL="0" distR="0" wp14:anchorId="359F5AED" wp14:editId="436708CD">
            <wp:extent cx="5612130" cy="335915"/>
            <wp:effectExtent l="0" t="0" r="7620" b="698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3D7AD" w14:textId="5DBC9F5A" w:rsidR="003579AF" w:rsidRDefault="003579AF" w:rsidP="00E25E4B">
      <w:pPr>
        <w:pStyle w:val="Prrafodelista"/>
        <w:numPr>
          <w:ilvl w:val="0"/>
          <w:numId w:val="13"/>
        </w:numPr>
        <w:jc w:val="both"/>
      </w:pPr>
      <w:r>
        <w:t>Número Documento</w:t>
      </w:r>
    </w:p>
    <w:p w14:paraId="1975E716" w14:textId="74E6D2DE" w:rsidR="003579AF" w:rsidRDefault="003579AF" w:rsidP="00C76C6B">
      <w:pPr>
        <w:pStyle w:val="Prrafodelista"/>
        <w:numPr>
          <w:ilvl w:val="0"/>
          <w:numId w:val="13"/>
        </w:numPr>
        <w:jc w:val="both"/>
      </w:pPr>
      <w:r>
        <w:t>Estado Tarjeta</w:t>
      </w:r>
    </w:p>
    <w:p w14:paraId="5B2EE54C" w14:textId="6FE16785" w:rsidR="003579AF" w:rsidRDefault="003579AF" w:rsidP="00C76C6B">
      <w:pPr>
        <w:pStyle w:val="Prrafodelista"/>
        <w:numPr>
          <w:ilvl w:val="0"/>
          <w:numId w:val="13"/>
        </w:numPr>
        <w:jc w:val="both"/>
      </w:pPr>
      <w:r>
        <w:t>Contrato</w:t>
      </w:r>
    </w:p>
    <w:p w14:paraId="1F52B2A4" w14:textId="0C8B020D" w:rsidR="003579AF" w:rsidRDefault="003579AF" w:rsidP="00C76C6B">
      <w:pPr>
        <w:pStyle w:val="Prrafodelista"/>
        <w:numPr>
          <w:ilvl w:val="0"/>
          <w:numId w:val="13"/>
        </w:numPr>
        <w:jc w:val="both"/>
      </w:pPr>
      <w:r>
        <w:t>Nombres y Apellidos</w:t>
      </w:r>
    </w:p>
    <w:p w14:paraId="429BF1F4" w14:textId="248044D9" w:rsidR="003579AF" w:rsidRPr="00FD110A" w:rsidRDefault="003579AF" w:rsidP="00C76C6B">
      <w:pPr>
        <w:pStyle w:val="Prrafodelista"/>
        <w:numPr>
          <w:ilvl w:val="0"/>
          <w:numId w:val="13"/>
        </w:numPr>
        <w:jc w:val="both"/>
      </w:pPr>
      <w:r>
        <w:t>Copia de Número de Tarjeta</w:t>
      </w:r>
    </w:p>
    <w:p w14:paraId="20BD1A0A" w14:textId="77777777" w:rsidR="003C0BFA" w:rsidRDefault="004D1420" w:rsidP="00C76C6B">
      <w:pPr>
        <w:jc w:val="both"/>
        <w:rPr>
          <w:b/>
        </w:rPr>
      </w:pPr>
      <w:r w:rsidRPr="004D1420">
        <w:rPr>
          <w:b/>
          <w:noProof/>
          <w:lang w:val="es-ES" w:eastAsia="es-ES"/>
        </w:rPr>
        <w:drawing>
          <wp:inline distT="0" distB="0" distL="0" distR="0" wp14:anchorId="07BE75C8" wp14:editId="5131762F">
            <wp:extent cx="5612130" cy="331470"/>
            <wp:effectExtent l="0" t="0" r="762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25E4B">
        <w:rPr>
          <w:b/>
        </w:rPr>
        <w:tab/>
      </w:r>
    </w:p>
    <w:p w14:paraId="75F5989A" w14:textId="0B0A2F16" w:rsidR="00E25E4B" w:rsidRDefault="00E25E4B" w:rsidP="00281407">
      <w:pPr>
        <w:ind w:left="426"/>
        <w:jc w:val="both"/>
      </w:pPr>
      <w:r w:rsidRPr="00E25E4B">
        <w:t>S</w:t>
      </w:r>
      <w:r>
        <w:t>in embargo, solo serán almacenados en la base de datos:</w:t>
      </w:r>
    </w:p>
    <w:p w14:paraId="1C8A5EFE" w14:textId="132E44E8" w:rsidR="00506515" w:rsidRDefault="000949F8" w:rsidP="00506515">
      <w:pPr>
        <w:pStyle w:val="Prrafodelista"/>
        <w:numPr>
          <w:ilvl w:val="0"/>
          <w:numId w:val="13"/>
        </w:numPr>
        <w:jc w:val="both"/>
      </w:pPr>
      <w:r>
        <w:t>Id_Colocacio</w:t>
      </w:r>
      <w:r w:rsidR="00506515">
        <w:t>n</w:t>
      </w:r>
    </w:p>
    <w:p w14:paraId="39CFC631" w14:textId="737B0A15" w:rsidR="00E25E4B" w:rsidRDefault="00E25E4B" w:rsidP="00E25E4B">
      <w:pPr>
        <w:pStyle w:val="Prrafodelista"/>
        <w:numPr>
          <w:ilvl w:val="0"/>
          <w:numId w:val="13"/>
        </w:numPr>
        <w:jc w:val="both"/>
      </w:pPr>
      <w:r>
        <w:t>Fecha realce</w:t>
      </w:r>
    </w:p>
    <w:p w14:paraId="3A3900DA" w14:textId="77777777" w:rsidR="00E25E4B" w:rsidRDefault="00E25E4B" w:rsidP="00E25E4B">
      <w:pPr>
        <w:pStyle w:val="Prrafodelista"/>
        <w:numPr>
          <w:ilvl w:val="0"/>
          <w:numId w:val="13"/>
        </w:numPr>
        <w:jc w:val="both"/>
      </w:pPr>
      <w:r>
        <w:t>Estado Tarjeta</w:t>
      </w:r>
    </w:p>
    <w:p w14:paraId="37E27AC5" w14:textId="77777777" w:rsidR="00E25E4B" w:rsidRDefault="00E25E4B" w:rsidP="00E25E4B">
      <w:pPr>
        <w:pStyle w:val="Prrafodelista"/>
        <w:numPr>
          <w:ilvl w:val="0"/>
          <w:numId w:val="13"/>
        </w:numPr>
        <w:jc w:val="both"/>
      </w:pPr>
      <w:r>
        <w:t>Contrato</w:t>
      </w:r>
    </w:p>
    <w:p w14:paraId="068CADAA" w14:textId="14ADABB9" w:rsidR="00E25E4B" w:rsidRDefault="00E25E4B" w:rsidP="00E25E4B">
      <w:pPr>
        <w:pStyle w:val="Prrafodelista"/>
        <w:numPr>
          <w:ilvl w:val="0"/>
          <w:numId w:val="13"/>
        </w:numPr>
        <w:jc w:val="both"/>
      </w:pPr>
      <w:r>
        <w:t>Nombres y Apellidos</w:t>
      </w:r>
    </w:p>
    <w:p w14:paraId="785F635F" w14:textId="77777777" w:rsidR="00DF0591" w:rsidRDefault="00DF0591" w:rsidP="00281407">
      <w:pPr>
        <w:ind w:left="426"/>
        <w:jc w:val="both"/>
        <w:rPr>
          <w:ins w:id="64" w:author="Developer 2" w:date="2022-04-26T09:44:00Z"/>
        </w:rPr>
      </w:pPr>
      <w:ins w:id="65" w:author="Developer 2" w:date="2022-04-26T09:44:00Z">
        <w:r>
          <w:t>Se determinaron nuevos campos para el formato de carga</w:t>
        </w:r>
      </w:ins>
    </w:p>
    <w:p w14:paraId="7E7423C0" w14:textId="77777777" w:rsidR="00DF0591" w:rsidRDefault="00DF0591" w:rsidP="00DF0591">
      <w:pPr>
        <w:pStyle w:val="Prrafodelista"/>
        <w:numPr>
          <w:ilvl w:val="0"/>
          <w:numId w:val="16"/>
        </w:numPr>
        <w:ind w:left="1560"/>
        <w:jc w:val="both"/>
        <w:rPr>
          <w:ins w:id="66" w:author="Developer 2" w:date="2022-04-26T09:44:00Z"/>
        </w:rPr>
      </w:pPr>
      <w:commentRangeStart w:id="67"/>
      <w:ins w:id="68" w:author="Developer 2" w:date="2022-04-26T09:44:00Z">
        <w:r>
          <w:t>Número de tarjeta de crédito ()</w:t>
        </w:r>
      </w:ins>
    </w:p>
    <w:p w14:paraId="488C80D9" w14:textId="77777777" w:rsidR="00DF0591" w:rsidRDefault="00DF0591" w:rsidP="00DF0591">
      <w:pPr>
        <w:pStyle w:val="Prrafodelista"/>
        <w:numPr>
          <w:ilvl w:val="0"/>
          <w:numId w:val="16"/>
        </w:numPr>
        <w:ind w:left="1560"/>
        <w:jc w:val="both"/>
        <w:rPr>
          <w:ins w:id="69" w:author="Developer 2" w:date="2022-04-26T09:44:00Z"/>
        </w:rPr>
      </w:pPr>
      <w:ins w:id="70" w:author="Developer 2" w:date="2022-04-26T09:44:00Z">
        <w:r>
          <w:t>Documento de Identidad del Cliente ()</w:t>
        </w:r>
        <w:commentRangeEnd w:id="67"/>
        <w:r>
          <w:rPr>
            <w:rStyle w:val="Refdecomentario"/>
          </w:rPr>
          <w:commentReference w:id="67"/>
        </w:r>
      </w:ins>
    </w:p>
    <w:p w14:paraId="65A196A8" w14:textId="3892E025" w:rsidR="00DF0591" w:rsidDel="00DF0591" w:rsidRDefault="00DF0591" w:rsidP="00DF0591">
      <w:pPr>
        <w:jc w:val="both"/>
        <w:rPr>
          <w:del w:id="71" w:author="Developer 2" w:date="2022-04-26T09:44:00Z"/>
        </w:rPr>
      </w:pPr>
    </w:p>
    <w:p w14:paraId="1AEA8A7B" w14:textId="3355533F" w:rsidR="003C0BFA" w:rsidRDefault="00DF0591">
      <w:pPr>
        <w:jc w:val="both"/>
        <w:pPrChange w:id="72" w:author="Developer 2" w:date="2022-04-26T09:44:00Z">
          <w:pPr>
            <w:pStyle w:val="Prrafodelista"/>
            <w:ind w:left="1560"/>
            <w:jc w:val="both"/>
          </w:pPr>
        </w:pPrChange>
      </w:pPr>
      <w:ins w:id="73" w:author="Developer 2" w:date="2022-04-26T09:44:00Z">
        <w:r w:rsidRPr="00DF0591">
          <w:rPr>
            <w:noProof/>
            <w:lang w:val="es-ES" w:eastAsia="es-ES"/>
          </w:rPr>
          <w:drawing>
            <wp:inline distT="0" distB="0" distL="0" distR="0" wp14:anchorId="6B677672" wp14:editId="7B37D617">
              <wp:extent cx="2524477" cy="428685"/>
              <wp:effectExtent l="0" t="0" r="0" b="9525"/>
              <wp:docPr id="25" name="Imagen 2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5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524477" cy="42868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128BCB57" w14:textId="77777777" w:rsidR="004D1420" w:rsidRDefault="004D1420" w:rsidP="00C76C6B">
      <w:pPr>
        <w:pStyle w:val="Prrafodelista"/>
        <w:numPr>
          <w:ilvl w:val="0"/>
          <w:numId w:val="7"/>
        </w:numPr>
        <w:jc w:val="both"/>
      </w:pPr>
      <w:r>
        <w:t>Se debe efectuar la respectiva validación de estructura</w:t>
      </w:r>
    </w:p>
    <w:p w14:paraId="50E76F57" w14:textId="559C307C" w:rsidR="004D1420" w:rsidRDefault="00FD110A" w:rsidP="00C76C6B">
      <w:pPr>
        <w:pStyle w:val="Prrafodelista"/>
        <w:numPr>
          <w:ilvl w:val="0"/>
          <w:numId w:val="7"/>
        </w:numPr>
        <w:jc w:val="both"/>
      </w:pPr>
      <w:r>
        <w:t>Se debe realizar un cruce con la información de clientes</w:t>
      </w:r>
      <w:r w:rsidR="004D1420">
        <w:t>, parámetro de consulta</w:t>
      </w:r>
      <w:ins w:id="74" w:author="Developer 2" w:date="2022-04-26T10:05:00Z">
        <w:r w:rsidR="00281407">
          <w:t xml:space="preserve"> y Validación </w:t>
        </w:r>
        <w:r w:rsidR="00281407" w:rsidRPr="00281407">
          <w:rPr>
            <w:b/>
            <w:rPrChange w:id="75" w:author="Developer 2" w:date="2022-04-26T10:05:00Z">
              <w:rPr/>
            </w:rPrChange>
          </w:rPr>
          <w:t>Documento Cliente</w:t>
        </w:r>
      </w:ins>
      <w:del w:id="76" w:author="Developer 2" w:date="2022-04-26T10:05:00Z">
        <w:r w:rsidR="004D1420" w:rsidDel="00281407">
          <w:delText xml:space="preserve"> </w:delText>
        </w:r>
        <w:r w:rsidR="004D1420" w:rsidDel="00281407">
          <w:rPr>
            <w:b/>
          </w:rPr>
          <w:delText>Nombre</w:delText>
        </w:r>
      </w:del>
      <w:r w:rsidR="004D1420">
        <w:t>.</w:t>
      </w:r>
    </w:p>
    <w:p w14:paraId="002F64BE" w14:textId="6F12E10F" w:rsidR="00FD110A" w:rsidRDefault="004D1420" w:rsidP="00C76C6B">
      <w:pPr>
        <w:pStyle w:val="Prrafodelista"/>
        <w:numPr>
          <w:ilvl w:val="0"/>
          <w:numId w:val="7"/>
        </w:numPr>
        <w:jc w:val="both"/>
      </w:pPr>
      <w:r>
        <w:t>Solo</w:t>
      </w:r>
      <w:r w:rsidR="00FD110A">
        <w:t xml:space="preserve"> se deben actualizar los registros que estén en </w:t>
      </w:r>
      <w:r w:rsidR="003579AF">
        <w:rPr>
          <w:b/>
        </w:rPr>
        <w:t>paso 1</w:t>
      </w:r>
      <w:r w:rsidR="00FD110A">
        <w:rPr>
          <w:b/>
        </w:rPr>
        <w:t xml:space="preserve"> </w:t>
      </w:r>
      <w:r w:rsidR="003579AF">
        <w:t>a</w:t>
      </w:r>
      <w:r w:rsidR="00FD110A">
        <w:t>l momento del cargue.</w:t>
      </w:r>
    </w:p>
    <w:p w14:paraId="35386E71" w14:textId="77777777" w:rsidR="00FD110A" w:rsidRDefault="00FD110A" w:rsidP="00C76C6B">
      <w:pPr>
        <w:pStyle w:val="Prrafodelista"/>
        <w:numPr>
          <w:ilvl w:val="0"/>
          <w:numId w:val="7"/>
        </w:numPr>
        <w:jc w:val="both"/>
      </w:pPr>
      <w:r>
        <w:t>Este proceso se debe poder realizar a demanda.</w:t>
      </w:r>
    </w:p>
    <w:p w14:paraId="50F1BF57" w14:textId="235BAF93" w:rsidR="00FD110A" w:rsidRDefault="00FD110A" w:rsidP="00C76C6B">
      <w:pPr>
        <w:pStyle w:val="Prrafodelista"/>
        <w:numPr>
          <w:ilvl w:val="0"/>
          <w:numId w:val="7"/>
        </w:numPr>
        <w:jc w:val="both"/>
      </w:pPr>
      <w:r>
        <w:t>Si hay coincidencia se debe actualizar y dejar relación con identificador de solicitud del paso 1</w:t>
      </w:r>
      <w:r w:rsidR="004D1420">
        <w:t xml:space="preserve"> (campo ID BMP)</w:t>
      </w:r>
      <w:r>
        <w:t>.</w:t>
      </w:r>
    </w:p>
    <w:p w14:paraId="0F6B5F31" w14:textId="4EBB1D3A" w:rsidR="004D1420" w:rsidRDefault="004D1420" w:rsidP="00C76C6B">
      <w:pPr>
        <w:pStyle w:val="Prrafodelista"/>
        <w:numPr>
          <w:ilvl w:val="0"/>
          <w:numId w:val="7"/>
        </w:numPr>
        <w:jc w:val="both"/>
      </w:pPr>
      <w:r>
        <w:t>Este paso debe retornar un archivo en Excel con el mismo formato de carga diligenciando el campo ID BMP con la siguiente información:</w:t>
      </w:r>
    </w:p>
    <w:p w14:paraId="7B5D1854" w14:textId="16616090" w:rsidR="004D1420" w:rsidRDefault="004D1420" w:rsidP="004D1420">
      <w:pPr>
        <w:pStyle w:val="Prrafodelista"/>
        <w:numPr>
          <w:ilvl w:val="0"/>
          <w:numId w:val="15"/>
        </w:numPr>
        <w:ind w:left="1560"/>
        <w:jc w:val="both"/>
      </w:pPr>
      <w:r w:rsidRPr="004D1420">
        <w:rPr>
          <w:b/>
        </w:rPr>
        <w:t>OK</w:t>
      </w:r>
      <w:r>
        <w:t>, para los casos en que los datos fueron incluidos en la BD</w:t>
      </w:r>
    </w:p>
    <w:p w14:paraId="488EDCEF" w14:textId="49977414" w:rsidR="004D1420" w:rsidDel="00503437" w:rsidRDefault="004D1420" w:rsidP="004D1420">
      <w:pPr>
        <w:pStyle w:val="Prrafodelista"/>
        <w:numPr>
          <w:ilvl w:val="0"/>
          <w:numId w:val="15"/>
        </w:numPr>
        <w:ind w:left="1560"/>
        <w:jc w:val="both"/>
        <w:rPr>
          <w:del w:id="77" w:author="Developer 2" w:date="2022-04-26T10:06:00Z"/>
        </w:rPr>
      </w:pPr>
      <w:del w:id="78" w:author="Developer 2" w:date="2022-04-26T10:06:00Z">
        <w:r w:rsidDel="00503437">
          <w:lastRenderedPageBreak/>
          <w:delText>Para el caso que existan homónimos se deben incluir los Id de las posibles solicitudes asociadas a los nombres en análisis</w:delText>
        </w:r>
      </w:del>
    </w:p>
    <w:p w14:paraId="27262523" w14:textId="029D2FD7" w:rsidR="004D1420" w:rsidDel="00503437" w:rsidRDefault="004D1420" w:rsidP="004D1420">
      <w:pPr>
        <w:pStyle w:val="Prrafodelista"/>
        <w:ind w:left="1560"/>
        <w:jc w:val="both"/>
        <w:rPr>
          <w:del w:id="79" w:author="Developer 2" w:date="2022-04-26T10:06:00Z"/>
        </w:rPr>
      </w:pPr>
      <w:del w:id="80" w:author="Developer 2" w:date="2022-04-26T10:06:00Z">
        <w:r w:rsidDel="00503437">
          <w:delText xml:space="preserve">*Es responsabilidad del área de Operaciones efectuar la respectiva validación y especificación del ID correspondiente para cada caso. ID que será digitado en el archivo de </w:delText>
        </w:r>
        <w:r w:rsidR="00AD26B8" w:rsidDel="00503437">
          <w:delText>carga (campo ID BMP) y deberán efectuar nuevamente este paso hasta que en el archivo da salida todos los Ítems tengan en dicha columna “</w:delText>
        </w:r>
        <w:r w:rsidR="00AD26B8" w:rsidRPr="00AD26B8" w:rsidDel="00503437">
          <w:rPr>
            <w:b/>
          </w:rPr>
          <w:delText>OK</w:delText>
        </w:r>
        <w:r w:rsidR="00AD26B8" w:rsidDel="00503437">
          <w:delText>”</w:delText>
        </w:r>
      </w:del>
    </w:p>
    <w:p w14:paraId="490015FC" w14:textId="77777777" w:rsidR="00FD110A" w:rsidRDefault="00FD110A" w:rsidP="00FD26B2">
      <w:pPr>
        <w:jc w:val="center"/>
      </w:pPr>
      <w:r>
        <w:rPr>
          <w:noProof/>
          <w:lang w:val="es-ES" w:eastAsia="es-ES"/>
        </w:rPr>
        <w:drawing>
          <wp:inline distT="0" distB="0" distL="0" distR="0" wp14:anchorId="2358365F" wp14:editId="3305EB1E">
            <wp:extent cx="3254731" cy="1620000"/>
            <wp:effectExtent l="0" t="0" r="317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54731" cy="1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786AD" w14:textId="7302229D" w:rsidR="00FD110A" w:rsidRDefault="00FD110A" w:rsidP="00C76C6B">
      <w:pPr>
        <w:jc w:val="both"/>
      </w:pPr>
    </w:p>
    <w:tbl>
      <w:tblPr>
        <w:tblStyle w:val="Tablaconcuadrcula"/>
        <w:tblW w:w="10201" w:type="dxa"/>
        <w:shd w:val="clear" w:color="auto" w:fill="D9E2F3" w:themeFill="accent1" w:themeFillTint="33"/>
        <w:tblLook w:val="04A0" w:firstRow="1" w:lastRow="0" w:firstColumn="1" w:lastColumn="0" w:noHBand="0" w:noVBand="1"/>
      </w:tblPr>
      <w:tblGrid>
        <w:gridCol w:w="3681"/>
        <w:gridCol w:w="3685"/>
        <w:gridCol w:w="1236"/>
        <w:gridCol w:w="1599"/>
      </w:tblGrid>
      <w:tr w:rsidR="000949F8" w:rsidRPr="00635680" w14:paraId="753F09DD" w14:textId="77777777" w:rsidTr="00557F02">
        <w:tc>
          <w:tcPr>
            <w:tcW w:w="3681" w:type="dxa"/>
            <w:shd w:val="clear" w:color="auto" w:fill="D9E2F3" w:themeFill="accent1" w:themeFillTint="33"/>
          </w:tcPr>
          <w:p w14:paraId="0B10C738" w14:textId="77777777" w:rsidR="000949F8" w:rsidRPr="00635680" w:rsidRDefault="000949F8" w:rsidP="00557F02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Fecha:</w:t>
            </w:r>
            <w:r w:rsidRPr="00635680">
              <w:rPr>
                <w:sz w:val="20"/>
                <w:szCs w:val="20"/>
              </w:rPr>
              <w:t xml:space="preserve"> 2022/04/13</w:t>
            </w:r>
          </w:p>
        </w:tc>
        <w:tc>
          <w:tcPr>
            <w:tcW w:w="3685" w:type="dxa"/>
            <w:shd w:val="clear" w:color="auto" w:fill="D9E2F3" w:themeFill="accent1" w:themeFillTint="33"/>
          </w:tcPr>
          <w:p w14:paraId="1DB7570F" w14:textId="77777777" w:rsidR="000949F8" w:rsidRPr="00635680" w:rsidRDefault="000949F8" w:rsidP="00557F02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Responsable:</w:t>
            </w:r>
            <w:r w:rsidRPr="00635680">
              <w:rPr>
                <w:sz w:val="20"/>
                <w:szCs w:val="20"/>
              </w:rPr>
              <w:t xml:space="preserve"> Alejandra Ruiz</w:t>
            </w:r>
          </w:p>
        </w:tc>
        <w:tc>
          <w:tcPr>
            <w:tcW w:w="1236" w:type="dxa"/>
            <w:shd w:val="clear" w:color="auto" w:fill="D9E2F3" w:themeFill="accent1" w:themeFillTint="33"/>
          </w:tcPr>
          <w:p w14:paraId="1D939844" w14:textId="77777777" w:rsidR="000949F8" w:rsidRDefault="000949F8" w:rsidP="00557F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Pruebas: SI</w:t>
            </w:r>
          </w:p>
        </w:tc>
        <w:tc>
          <w:tcPr>
            <w:tcW w:w="1599" w:type="dxa"/>
            <w:shd w:val="clear" w:color="auto" w:fill="D9E2F3" w:themeFill="accent1" w:themeFillTint="33"/>
          </w:tcPr>
          <w:p w14:paraId="42453CEC" w14:textId="77777777" w:rsidR="000949F8" w:rsidRPr="00635680" w:rsidRDefault="000949F8" w:rsidP="00557F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En Producción:  </w:t>
            </w:r>
          </w:p>
        </w:tc>
      </w:tr>
      <w:tr w:rsidR="000949F8" w:rsidRPr="00635680" w14:paraId="466C363F" w14:textId="77777777" w:rsidTr="00557F02">
        <w:tc>
          <w:tcPr>
            <w:tcW w:w="10201" w:type="dxa"/>
            <w:gridSpan w:val="4"/>
            <w:shd w:val="clear" w:color="auto" w:fill="D9E2F3" w:themeFill="accent1" w:themeFillTint="33"/>
          </w:tcPr>
          <w:p w14:paraId="03B4AC74" w14:textId="0EA2FEFB" w:rsidR="000949F8" w:rsidRDefault="000949F8" w:rsidP="00557F02">
            <w:pPr>
              <w:jc w:val="both"/>
            </w:pPr>
            <w:r w:rsidRPr="00635680">
              <w:rPr>
                <w:b/>
              </w:rPr>
              <w:t xml:space="preserve">Observación: </w:t>
            </w:r>
            <w:r w:rsidRPr="002C22AD">
              <w:t>En</w:t>
            </w:r>
            <w:r>
              <w:t xml:space="preserve"> reunión del 18 de Abril entre el área de Operaciones y TI se definieron modificaciones tales como:</w:t>
            </w:r>
          </w:p>
          <w:p w14:paraId="1E1CA0ED" w14:textId="324D00A3" w:rsidR="000949F8" w:rsidRDefault="000949F8" w:rsidP="00557F02">
            <w:pPr>
              <w:jc w:val="both"/>
            </w:pPr>
            <w:r>
              <w:t>Eliminar de la BD aquellos campos que no son requeridos en procesos futuros.</w:t>
            </w:r>
          </w:p>
          <w:p w14:paraId="0E6A6537" w14:textId="0B84E0E7" w:rsidR="000949F8" w:rsidRDefault="000949F8" w:rsidP="00557F02">
            <w:pPr>
              <w:jc w:val="both"/>
            </w:pPr>
            <w:r>
              <w:t>Almacenar y actualizar el paso en cada proceso, validando que esté en el paso inmediatamente anterior. Garantizar que no se ejecute la sincronización si no está en el paso correspondiente.</w:t>
            </w:r>
          </w:p>
          <w:p w14:paraId="7808544E" w14:textId="77777777" w:rsidR="000949F8" w:rsidRDefault="000949F8" w:rsidP="000949F8">
            <w:pPr>
              <w:jc w:val="both"/>
            </w:pPr>
            <w:r w:rsidRPr="000949F8">
              <w:t>Validar la información resultante del Paso 1 con el archivo de carga del Paso 2, campo de relación Nombre1 Nombre2*Apellido1</w:t>
            </w:r>
            <w:r>
              <w:t>.</w:t>
            </w:r>
          </w:p>
          <w:p w14:paraId="107DAC5D" w14:textId="501B9459" w:rsidR="000949F8" w:rsidRDefault="000949F8" w:rsidP="000949F8">
            <w:pPr>
              <w:jc w:val="both"/>
            </w:pPr>
            <w:r>
              <w:t>Nuevo campo de Validación de exitosos y casos homónimos (ID BMP).</w:t>
            </w:r>
          </w:p>
          <w:p w14:paraId="22B9A142" w14:textId="6C74BB4F" w:rsidR="000949F8" w:rsidRPr="00D26B3F" w:rsidRDefault="000949F8" w:rsidP="000949F8">
            <w:pPr>
              <w:jc w:val="both"/>
            </w:pPr>
            <w:r w:rsidRPr="000949F8">
              <w:t>Generación de archivo de salida "ResultadoPaso2TDC" con toda la información consolidada, entre carga y análisis entre pasos.</w:t>
            </w:r>
          </w:p>
        </w:tc>
      </w:tr>
    </w:tbl>
    <w:p w14:paraId="33F6C60A" w14:textId="1C50225D" w:rsidR="000949F8" w:rsidRDefault="000949F8" w:rsidP="00C76C6B">
      <w:pPr>
        <w:jc w:val="both"/>
      </w:pPr>
    </w:p>
    <w:tbl>
      <w:tblPr>
        <w:tblStyle w:val="Tablaconcuadrcula"/>
        <w:tblW w:w="10201" w:type="dxa"/>
        <w:shd w:val="clear" w:color="auto" w:fill="D9E2F3" w:themeFill="accent1" w:themeFillTint="33"/>
        <w:tblLook w:val="04A0" w:firstRow="1" w:lastRow="0" w:firstColumn="1" w:lastColumn="0" w:noHBand="0" w:noVBand="1"/>
      </w:tblPr>
      <w:tblGrid>
        <w:gridCol w:w="3681"/>
        <w:gridCol w:w="3685"/>
        <w:gridCol w:w="1236"/>
        <w:gridCol w:w="1599"/>
      </w:tblGrid>
      <w:tr w:rsidR="003C0BFA" w:rsidRPr="00635680" w14:paraId="2B1DE922" w14:textId="77777777" w:rsidTr="00557F02">
        <w:tc>
          <w:tcPr>
            <w:tcW w:w="3681" w:type="dxa"/>
            <w:shd w:val="clear" w:color="auto" w:fill="D9E2F3" w:themeFill="accent1" w:themeFillTint="33"/>
          </w:tcPr>
          <w:p w14:paraId="4EE72C4C" w14:textId="77777777" w:rsidR="003C0BFA" w:rsidRPr="00635680" w:rsidRDefault="003C0BFA" w:rsidP="00557F02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Fecha:</w:t>
            </w:r>
            <w:r>
              <w:rPr>
                <w:sz w:val="20"/>
                <w:szCs w:val="20"/>
              </w:rPr>
              <w:t xml:space="preserve"> 2022/04/26</w:t>
            </w:r>
          </w:p>
        </w:tc>
        <w:tc>
          <w:tcPr>
            <w:tcW w:w="3685" w:type="dxa"/>
            <w:shd w:val="clear" w:color="auto" w:fill="D9E2F3" w:themeFill="accent1" w:themeFillTint="33"/>
          </w:tcPr>
          <w:p w14:paraId="159B3BC6" w14:textId="77777777" w:rsidR="003C0BFA" w:rsidRPr="00635680" w:rsidRDefault="003C0BFA" w:rsidP="00557F02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Responsable:</w:t>
            </w:r>
            <w:r w:rsidRPr="00635680">
              <w:rPr>
                <w:sz w:val="20"/>
                <w:szCs w:val="20"/>
              </w:rPr>
              <w:t xml:space="preserve"> Alejandra Ruiz</w:t>
            </w:r>
          </w:p>
        </w:tc>
        <w:tc>
          <w:tcPr>
            <w:tcW w:w="1236" w:type="dxa"/>
            <w:shd w:val="clear" w:color="auto" w:fill="D9E2F3" w:themeFill="accent1" w:themeFillTint="33"/>
          </w:tcPr>
          <w:p w14:paraId="7F50DE70" w14:textId="77777777" w:rsidR="003C0BFA" w:rsidRDefault="003C0BFA" w:rsidP="00557F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Pruebas: </w:t>
            </w:r>
          </w:p>
        </w:tc>
        <w:tc>
          <w:tcPr>
            <w:tcW w:w="1599" w:type="dxa"/>
            <w:shd w:val="clear" w:color="auto" w:fill="D9E2F3" w:themeFill="accent1" w:themeFillTint="33"/>
          </w:tcPr>
          <w:p w14:paraId="5C7261C7" w14:textId="77777777" w:rsidR="003C0BFA" w:rsidRPr="00635680" w:rsidRDefault="003C0BFA" w:rsidP="00557F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En Producción:  </w:t>
            </w:r>
          </w:p>
        </w:tc>
      </w:tr>
      <w:tr w:rsidR="003C0BFA" w:rsidRPr="00635680" w14:paraId="5FCCB291" w14:textId="77777777" w:rsidTr="00557F02">
        <w:tc>
          <w:tcPr>
            <w:tcW w:w="10201" w:type="dxa"/>
            <w:gridSpan w:val="4"/>
            <w:shd w:val="clear" w:color="auto" w:fill="D9E2F3" w:themeFill="accent1" w:themeFillTint="33"/>
          </w:tcPr>
          <w:p w14:paraId="35858F06" w14:textId="14F42178" w:rsidR="003C0BFA" w:rsidRPr="00D26B3F" w:rsidRDefault="003C0BFA" w:rsidP="003C0BFA">
            <w:pPr>
              <w:jc w:val="both"/>
            </w:pPr>
            <w:r w:rsidRPr="000949F8">
              <w:rPr>
                <w:b/>
              </w:rPr>
              <w:t xml:space="preserve">Observación: </w:t>
            </w:r>
            <w:r w:rsidRPr="000949F8">
              <w:t xml:space="preserve">En reunión del </w:t>
            </w:r>
            <w:r>
              <w:t>26</w:t>
            </w:r>
            <w:r w:rsidRPr="000949F8">
              <w:t xml:space="preserve"> de Abril entre el área de Operaciones y TI se establecieron </w:t>
            </w:r>
            <w:r>
              <w:t>nuevos campos para el archivo de carga (</w:t>
            </w:r>
            <w:r w:rsidRPr="003C0BFA">
              <w:t>no_TarjetaDeCredito</w:t>
            </w:r>
            <w:r>
              <w:t xml:space="preserve"> y </w:t>
            </w:r>
            <w:r w:rsidRPr="003C0BFA">
              <w:t>DocumentoCliente</w:t>
            </w:r>
            <w:r>
              <w:t>)</w:t>
            </w:r>
            <w:ins w:id="81" w:author="Developer 2" w:date="2022-04-26T10:04:00Z">
              <w:r w:rsidR="00DB084F">
                <w:t>. Nuevo parámetro de consulta Documento de Identidad del Clientes</w:t>
              </w:r>
            </w:ins>
          </w:p>
        </w:tc>
      </w:tr>
    </w:tbl>
    <w:p w14:paraId="49430E32" w14:textId="1C7B69F0" w:rsidR="003C0BFA" w:rsidRDefault="003C0BFA" w:rsidP="00C76C6B">
      <w:pPr>
        <w:jc w:val="both"/>
      </w:pPr>
    </w:p>
    <w:tbl>
      <w:tblPr>
        <w:tblStyle w:val="Tablaconcuadrcula"/>
        <w:tblW w:w="10201" w:type="dxa"/>
        <w:shd w:val="clear" w:color="auto" w:fill="D9E2F3" w:themeFill="accent1" w:themeFillTint="33"/>
        <w:tblLook w:val="04A0" w:firstRow="1" w:lastRow="0" w:firstColumn="1" w:lastColumn="0" w:noHBand="0" w:noVBand="1"/>
      </w:tblPr>
      <w:tblGrid>
        <w:gridCol w:w="3681"/>
        <w:gridCol w:w="3685"/>
        <w:gridCol w:w="1236"/>
        <w:gridCol w:w="1599"/>
      </w:tblGrid>
      <w:tr w:rsidR="00BB5489" w:rsidRPr="00635680" w14:paraId="105666BC" w14:textId="77777777" w:rsidTr="009E3F7E">
        <w:tc>
          <w:tcPr>
            <w:tcW w:w="3681" w:type="dxa"/>
            <w:shd w:val="clear" w:color="auto" w:fill="D9E2F3" w:themeFill="accent1" w:themeFillTint="33"/>
          </w:tcPr>
          <w:p w14:paraId="56A69556" w14:textId="77777777" w:rsidR="00BB5489" w:rsidRPr="00635680" w:rsidRDefault="00BB5489" w:rsidP="009E3F7E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Fecha:</w:t>
            </w:r>
            <w:r>
              <w:rPr>
                <w:sz w:val="20"/>
                <w:szCs w:val="20"/>
              </w:rPr>
              <w:t xml:space="preserve"> 2022/05</w:t>
            </w:r>
            <w:r w:rsidRPr="00635680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12</w:t>
            </w:r>
          </w:p>
        </w:tc>
        <w:tc>
          <w:tcPr>
            <w:tcW w:w="3685" w:type="dxa"/>
            <w:shd w:val="clear" w:color="auto" w:fill="D9E2F3" w:themeFill="accent1" w:themeFillTint="33"/>
          </w:tcPr>
          <w:p w14:paraId="4FBBFA67" w14:textId="77777777" w:rsidR="00BB5489" w:rsidRPr="00635680" w:rsidRDefault="00BB5489" w:rsidP="009E3F7E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Responsable:</w:t>
            </w:r>
            <w:r w:rsidRPr="00635680">
              <w:rPr>
                <w:sz w:val="20"/>
                <w:szCs w:val="20"/>
              </w:rPr>
              <w:t xml:space="preserve"> Alejandra Ruiz</w:t>
            </w:r>
          </w:p>
        </w:tc>
        <w:tc>
          <w:tcPr>
            <w:tcW w:w="1236" w:type="dxa"/>
            <w:shd w:val="clear" w:color="auto" w:fill="D9E2F3" w:themeFill="accent1" w:themeFillTint="33"/>
          </w:tcPr>
          <w:p w14:paraId="79822C6A" w14:textId="77777777" w:rsidR="00BB5489" w:rsidRDefault="00BB5489" w:rsidP="009E3F7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Pruebas: SI</w:t>
            </w:r>
          </w:p>
        </w:tc>
        <w:tc>
          <w:tcPr>
            <w:tcW w:w="1599" w:type="dxa"/>
            <w:shd w:val="clear" w:color="auto" w:fill="D9E2F3" w:themeFill="accent1" w:themeFillTint="33"/>
          </w:tcPr>
          <w:p w14:paraId="11EEC709" w14:textId="77777777" w:rsidR="00BB5489" w:rsidRPr="00635680" w:rsidRDefault="00BB5489" w:rsidP="009E3F7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En Producción:  </w:t>
            </w:r>
          </w:p>
        </w:tc>
      </w:tr>
      <w:tr w:rsidR="00BB5489" w:rsidRPr="00635680" w14:paraId="41EB2EF9" w14:textId="77777777" w:rsidTr="009E3F7E">
        <w:tc>
          <w:tcPr>
            <w:tcW w:w="10201" w:type="dxa"/>
            <w:gridSpan w:val="4"/>
            <w:shd w:val="clear" w:color="auto" w:fill="D9E2F3" w:themeFill="accent1" w:themeFillTint="33"/>
          </w:tcPr>
          <w:p w14:paraId="5DAFF231" w14:textId="77777777" w:rsidR="00BB5489" w:rsidRPr="00635680" w:rsidRDefault="00BB5489" w:rsidP="009E3F7E">
            <w:pPr>
              <w:jc w:val="both"/>
              <w:rPr>
                <w:b/>
              </w:rPr>
            </w:pPr>
            <w:r w:rsidRPr="00635680">
              <w:rPr>
                <w:b/>
              </w:rPr>
              <w:t xml:space="preserve">Observación: </w:t>
            </w:r>
            <w:r w:rsidRPr="00635680">
              <w:t>En</w:t>
            </w:r>
            <w:r w:rsidRPr="00635680">
              <w:rPr>
                <w:b/>
              </w:rPr>
              <w:t xml:space="preserve"> </w:t>
            </w:r>
            <w:r w:rsidRPr="00635680">
              <w:t xml:space="preserve">reunión del </w:t>
            </w:r>
            <w:r>
              <w:t>12</w:t>
            </w:r>
            <w:r w:rsidRPr="00635680">
              <w:t xml:space="preserve"> de </w:t>
            </w:r>
            <w:r>
              <w:t xml:space="preserve">Mayo con el Ingeniero Faber se definió oportuno crear una nueva tabla en la base de datos para llevar el control del flujo digital, Documentos y Pagaré tabla que tendrá relación con la Solicitud. Esta tabla se diligenciará desde el paso 2. </w:t>
            </w:r>
          </w:p>
        </w:tc>
      </w:tr>
    </w:tbl>
    <w:p w14:paraId="459BE41E" w14:textId="77777777" w:rsidR="00BB5489" w:rsidRDefault="00BB5489" w:rsidP="00C76C6B">
      <w:pPr>
        <w:jc w:val="both"/>
      </w:pPr>
    </w:p>
    <w:p w14:paraId="14AD8FFF" w14:textId="3ACFB6CD" w:rsidR="00537D5C" w:rsidRPr="00454C91" w:rsidRDefault="00FD110A" w:rsidP="00C76C6B">
      <w:pPr>
        <w:jc w:val="both"/>
        <w:rPr>
          <w:b/>
        </w:rPr>
      </w:pPr>
      <w:r>
        <w:rPr>
          <w:b/>
        </w:rPr>
        <w:t>PASO 3</w:t>
      </w:r>
      <w:r w:rsidR="00537D5C" w:rsidRPr="00454C91">
        <w:rPr>
          <w:b/>
        </w:rPr>
        <w:t xml:space="preserve">.  </w:t>
      </w:r>
      <w:r w:rsidR="00E40C1A">
        <w:rPr>
          <w:b/>
        </w:rPr>
        <w:t xml:space="preserve">ALISTAR </w:t>
      </w:r>
      <w:r w:rsidR="00E40C1A" w:rsidRPr="00454C91">
        <w:rPr>
          <w:b/>
        </w:rPr>
        <w:t>PASO DE DELIVERY</w:t>
      </w:r>
      <w:r w:rsidR="00537D5C" w:rsidRPr="00454C91">
        <w:rPr>
          <w:b/>
        </w:rPr>
        <w:t>.</w:t>
      </w:r>
    </w:p>
    <w:p w14:paraId="6179E162" w14:textId="30D8D16E" w:rsidR="00537D5C" w:rsidRDefault="009533A9" w:rsidP="00C76C6B">
      <w:pPr>
        <w:pStyle w:val="Prrafodelista"/>
        <w:numPr>
          <w:ilvl w:val="0"/>
          <w:numId w:val="6"/>
        </w:numPr>
        <w:jc w:val="both"/>
      </w:pPr>
      <w:r>
        <w:t xml:space="preserve">Ejecutar el evento </w:t>
      </w:r>
      <w:r w:rsidR="00ED5BB0">
        <w:t>r</w:t>
      </w:r>
      <w:r w:rsidR="00537D5C">
        <w:t xml:space="preserve">ealizar validación de consulta de servicio “validación de direcciones” </w:t>
      </w:r>
    </w:p>
    <w:p w14:paraId="1BC84BD7" w14:textId="0A0B8484" w:rsidR="00537D5C" w:rsidRDefault="00537D5C" w:rsidP="00C76C6B">
      <w:pPr>
        <w:pStyle w:val="Prrafodelista"/>
        <w:numPr>
          <w:ilvl w:val="0"/>
          <w:numId w:val="6"/>
        </w:numPr>
        <w:jc w:val="both"/>
      </w:pPr>
      <w:r>
        <w:t>Se podrán visualizar los registros que tengan e</w:t>
      </w:r>
      <w:r w:rsidR="00C76C6B">
        <w:t>n el campo tdc_fechaSincroniza</w:t>
      </w:r>
      <w:r w:rsidR="00F60CF2">
        <w:t>D</w:t>
      </w:r>
      <w:r w:rsidR="00C76C6B">
        <w:t xml:space="preserve">atos en </w:t>
      </w:r>
      <w:r w:rsidR="00C76C6B" w:rsidRPr="00C76C6B">
        <w:rPr>
          <w:i/>
        </w:rPr>
        <w:t>NULL</w:t>
      </w:r>
      <w:r>
        <w:t>.</w:t>
      </w:r>
    </w:p>
    <w:p w14:paraId="6E122569" w14:textId="37C6F42B" w:rsidR="00537D5C" w:rsidRDefault="00537D5C" w:rsidP="00C76C6B">
      <w:pPr>
        <w:pStyle w:val="Prrafodelista"/>
        <w:numPr>
          <w:ilvl w:val="0"/>
          <w:numId w:val="6"/>
        </w:numPr>
        <w:jc w:val="both"/>
      </w:pPr>
      <w:r>
        <w:t xml:space="preserve">Se </w:t>
      </w:r>
      <w:r w:rsidR="00F60CF2">
        <w:t>ejecutará</w:t>
      </w:r>
      <w:r>
        <w:t xml:space="preserve"> la consulta de un servicio web, para traer información de </w:t>
      </w:r>
      <w:r w:rsidR="00F60CF2">
        <w:t xml:space="preserve">ubicación </w:t>
      </w:r>
      <w:r>
        <w:t>de la persona</w:t>
      </w:r>
      <w:r w:rsidR="00C76C6B">
        <w:t xml:space="preserve"> de la plataforma de Salesforce</w:t>
      </w:r>
      <w:r>
        <w:t>.</w:t>
      </w:r>
    </w:p>
    <w:p w14:paraId="493210B9" w14:textId="03BCC77E" w:rsidR="00537D5C" w:rsidRDefault="00537D5C" w:rsidP="00C76C6B">
      <w:pPr>
        <w:pStyle w:val="Prrafodelista"/>
        <w:numPr>
          <w:ilvl w:val="0"/>
          <w:numId w:val="6"/>
        </w:numPr>
        <w:jc w:val="both"/>
      </w:pPr>
      <w:r>
        <w:t>Donde</w:t>
      </w:r>
      <w:r w:rsidR="00C76C6B">
        <w:t>:</w:t>
      </w:r>
    </w:p>
    <w:p w14:paraId="20B8727C" w14:textId="4E415B44" w:rsidR="00537D5C" w:rsidRDefault="00F60CF2" w:rsidP="00C76C6B">
      <w:pPr>
        <w:pStyle w:val="Prrafodelista"/>
        <w:numPr>
          <w:ilvl w:val="1"/>
          <w:numId w:val="6"/>
        </w:numPr>
        <w:jc w:val="both"/>
      </w:pPr>
      <w:r>
        <w:t>Parámetros</w:t>
      </w:r>
      <w:r w:rsidR="00537D5C">
        <w:t xml:space="preserve"> de entrada: </w:t>
      </w:r>
    </w:p>
    <w:p w14:paraId="5F0CBA63" w14:textId="77777777" w:rsidR="00537D5C" w:rsidRDefault="00537D5C" w:rsidP="00C76C6B">
      <w:pPr>
        <w:pStyle w:val="Prrafodelista"/>
        <w:numPr>
          <w:ilvl w:val="2"/>
          <w:numId w:val="6"/>
        </w:numPr>
        <w:jc w:val="both"/>
      </w:pPr>
      <w:r>
        <w:t xml:space="preserve">Tipo de documento. </w:t>
      </w:r>
    </w:p>
    <w:p w14:paraId="065762C7" w14:textId="77777777" w:rsidR="00537D5C" w:rsidRDefault="00537D5C" w:rsidP="00C76C6B">
      <w:pPr>
        <w:pStyle w:val="Prrafodelista"/>
        <w:numPr>
          <w:ilvl w:val="2"/>
          <w:numId w:val="6"/>
        </w:numPr>
        <w:jc w:val="both"/>
      </w:pPr>
      <w:r>
        <w:t xml:space="preserve"> Numero de documento </w:t>
      </w:r>
    </w:p>
    <w:p w14:paraId="6175149A" w14:textId="77777777" w:rsidR="00537D5C" w:rsidRDefault="00537D5C" w:rsidP="00C76C6B">
      <w:pPr>
        <w:pStyle w:val="Prrafodelista"/>
        <w:numPr>
          <w:ilvl w:val="1"/>
          <w:numId w:val="6"/>
        </w:numPr>
        <w:jc w:val="both"/>
      </w:pPr>
      <w:r>
        <w:t>Parámetros de respuesta:</w:t>
      </w:r>
    </w:p>
    <w:p w14:paraId="63A44D82" w14:textId="77777777" w:rsidR="00537D5C" w:rsidRDefault="00537D5C" w:rsidP="00C76C6B">
      <w:pPr>
        <w:pStyle w:val="Prrafodelista"/>
        <w:numPr>
          <w:ilvl w:val="2"/>
          <w:numId w:val="6"/>
        </w:numPr>
        <w:jc w:val="both"/>
      </w:pPr>
      <w:r>
        <w:t>Ciudad de residencia.</w:t>
      </w:r>
    </w:p>
    <w:p w14:paraId="313E4DD8" w14:textId="77777777" w:rsidR="00537D5C" w:rsidRDefault="00537D5C" w:rsidP="00C76C6B">
      <w:pPr>
        <w:pStyle w:val="Prrafodelista"/>
        <w:numPr>
          <w:ilvl w:val="2"/>
          <w:numId w:val="6"/>
        </w:numPr>
        <w:jc w:val="both"/>
      </w:pPr>
      <w:r>
        <w:lastRenderedPageBreak/>
        <w:t>Dirección</w:t>
      </w:r>
    </w:p>
    <w:p w14:paraId="3E3D143C" w14:textId="77777777" w:rsidR="00537D5C" w:rsidRDefault="00537D5C" w:rsidP="00C76C6B">
      <w:pPr>
        <w:pStyle w:val="Prrafodelista"/>
        <w:numPr>
          <w:ilvl w:val="2"/>
          <w:numId w:val="6"/>
        </w:numPr>
        <w:jc w:val="both"/>
      </w:pPr>
      <w:r>
        <w:t>Correo</w:t>
      </w:r>
    </w:p>
    <w:p w14:paraId="483E278D" w14:textId="16A84F61" w:rsidR="00537D5C" w:rsidRDefault="00F60CF2" w:rsidP="00C76C6B">
      <w:pPr>
        <w:pStyle w:val="Prrafodelista"/>
        <w:numPr>
          <w:ilvl w:val="2"/>
          <w:numId w:val="6"/>
        </w:numPr>
        <w:jc w:val="both"/>
      </w:pPr>
      <w:r>
        <w:t>Teléfono</w:t>
      </w:r>
    </w:p>
    <w:p w14:paraId="13801954" w14:textId="77777777" w:rsidR="00537D5C" w:rsidRDefault="00537D5C" w:rsidP="00C76C6B">
      <w:pPr>
        <w:pStyle w:val="Prrafodelista"/>
        <w:numPr>
          <w:ilvl w:val="2"/>
          <w:numId w:val="6"/>
        </w:numPr>
        <w:jc w:val="both"/>
      </w:pPr>
      <w:r>
        <w:t>Cod_respuesta</w:t>
      </w:r>
    </w:p>
    <w:p w14:paraId="34585B79" w14:textId="316A5507" w:rsidR="00537D5C" w:rsidRDefault="00F60CF2" w:rsidP="00C76C6B">
      <w:pPr>
        <w:pStyle w:val="Prrafodelista"/>
        <w:numPr>
          <w:ilvl w:val="3"/>
          <w:numId w:val="6"/>
        </w:numPr>
        <w:jc w:val="both"/>
      </w:pPr>
      <w:r>
        <w:t>001: ok origen S</w:t>
      </w:r>
      <w:r w:rsidR="00537D5C">
        <w:t>alesforce</w:t>
      </w:r>
    </w:p>
    <w:p w14:paraId="3CB9EE06" w14:textId="77777777" w:rsidR="00537D5C" w:rsidRDefault="00537D5C" w:rsidP="00C76C6B">
      <w:pPr>
        <w:pStyle w:val="Prrafodelista"/>
        <w:numPr>
          <w:ilvl w:val="3"/>
          <w:numId w:val="6"/>
        </w:numPr>
        <w:jc w:val="both"/>
      </w:pPr>
      <w:r>
        <w:t>002: ok origen sistema virtual.</w:t>
      </w:r>
    </w:p>
    <w:p w14:paraId="43ED3771" w14:textId="77777777" w:rsidR="00537D5C" w:rsidRDefault="00537D5C" w:rsidP="00C76C6B">
      <w:pPr>
        <w:pStyle w:val="Prrafodelista"/>
        <w:numPr>
          <w:ilvl w:val="3"/>
          <w:numId w:val="6"/>
        </w:numPr>
        <w:jc w:val="both"/>
      </w:pPr>
      <w:r>
        <w:t>003: sin información.</w:t>
      </w:r>
    </w:p>
    <w:p w14:paraId="7E74CD07" w14:textId="77777777" w:rsidR="00537D5C" w:rsidRDefault="00537D5C" w:rsidP="00C76C6B">
      <w:pPr>
        <w:pStyle w:val="Prrafodelista"/>
        <w:numPr>
          <w:ilvl w:val="3"/>
          <w:numId w:val="6"/>
        </w:numPr>
        <w:jc w:val="both"/>
      </w:pPr>
      <w:r>
        <w:t>004: error de comunicación.</w:t>
      </w:r>
    </w:p>
    <w:p w14:paraId="61EA83B8" w14:textId="46877F37" w:rsidR="00537D5C" w:rsidRDefault="00537D5C" w:rsidP="00C76C6B">
      <w:pPr>
        <w:pStyle w:val="Prrafodelista"/>
        <w:numPr>
          <w:ilvl w:val="0"/>
          <w:numId w:val="6"/>
        </w:numPr>
        <w:jc w:val="both"/>
      </w:pPr>
      <w:r>
        <w:t xml:space="preserve">Este proceso se podrá ejecutar a demanda y solo se ejecutarán los registros que tengan </w:t>
      </w:r>
      <w:r w:rsidR="00C76C6B">
        <w:t>el campo tdc_fechaSincroniza</w:t>
      </w:r>
      <w:r w:rsidR="00F60CF2">
        <w:t>D</w:t>
      </w:r>
      <w:r w:rsidR="00C76C6B">
        <w:t xml:space="preserve">atos en </w:t>
      </w:r>
      <w:r w:rsidR="00C76C6B" w:rsidRPr="00C76C6B">
        <w:rPr>
          <w:i/>
        </w:rPr>
        <w:t>NULL</w:t>
      </w:r>
      <w:r w:rsidR="00C76C6B">
        <w:t xml:space="preserve"> y que se encuentren en el paso 2.</w:t>
      </w:r>
    </w:p>
    <w:p w14:paraId="7CCC258C" w14:textId="4C44A712" w:rsidR="00537D5C" w:rsidRDefault="00537D5C" w:rsidP="00C76C6B">
      <w:pPr>
        <w:pStyle w:val="Prrafodelista"/>
        <w:numPr>
          <w:ilvl w:val="0"/>
          <w:numId w:val="6"/>
        </w:numPr>
        <w:jc w:val="both"/>
      </w:pPr>
      <w:r>
        <w:t xml:space="preserve">Una vez ejecutado el proceso los registros actualizados correctamente, dejaran </w:t>
      </w:r>
      <w:r w:rsidR="00C76C6B">
        <w:t>los registros en paso 3</w:t>
      </w:r>
      <w:r>
        <w:t>.</w:t>
      </w:r>
    </w:p>
    <w:p w14:paraId="3EC967CB" w14:textId="73710744" w:rsidR="00537D5C" w:rsidRDefault="00537D5C" w:rsidP="00C76C6B">
      <w:pPr>
        <w:pStyle w:val="Prrafodelista"/>
        <w:numPr>
          <w:ilvl w:val="0"/>
          <w:numId w:val="6"/>
        </w:numPr>
        <w:jc w:val="both"/>
      </w:pPr>
      <w:r>
        <w:t>L</w:t>
      </w:r>
      <w:r w:rsidR="00F60CF2">
        <w:t>og del proceso donde se indique</w:t>
      </w:r>
      <w:r>
        <w:t>:</w:t>
      </w:r>
    </w:p>
    <w:p w14:paraId="4F9F9B01" w14:textId="77777777" w:rsidR="00537D5C" w:rsidRDefault="00537D5C" w:rsidP="00C76C6B">
      <w:pPr>
        <w:pStyle w:val="Prrafodelista"/>
        <w:numPr>
          <w:ilvl w:val="1"/>
          <w:numId w:val="6"/>
        </w:numPr>
        <w:jc w:val="both"/>
      </w:pPr>
      <w:r>
        <w:t>Usuario</w:t>
      </w:r>
    </w:p>
    <w:p w14:paraId="390A6169" w14:textId="77777777" w:rsidR="00537D5C" w:rsidRDefault="00537D5C" w:rsidP="00C76C6B">
      <w:pPr>
        <w:pStyle w:val="Prrafodelista"/>
        <w:numPr>
          <w:ilvl w:val="1"/>
          <w:numId w:val="6"/>
        </w:numPr>
        <w:jc w:val="both"/>
      </w:pPr>
      <w:r>
        <w:t>Fecha de ejecución.</w:t>
      </w:r>
    </w:p>
    <w:p w14:paraId="5E47D022" w14:textId="062054E3" w:rsidR="00537D5C" w:rsidRDefault="00444E6E" w:rsidP="00C76C6B">
      <w:pPr>
        <w:pStyle w:val="Prrafodelista"/>
        <w:numPr>
          <w:ilvl w:val="1"/>
          <w:numId w:val="6"/>
        </w:numPr>
        <w:jc w:val="both"/>
      </w:pPr>
      <w:r>
        <w:t>Informacio</w:t>
      </w:r>
      <w:r w:rsidR="00537D5C">
        <w:t>n_enviada</w:t>
      </w:r>
      <w:r w:rsidR="00F60CF2">
        <w:t xml:space="preserve"> (Parámetros de Respuesta diligenciados)</w:t>
      </w:r>
      <w:r w:rsidR="00537D5C">
        <w:t>.</w:t>
      </w:r>
    </w:p>
    <w:p w14:paraId="7645D5AE" w14:textId="65B34659" w:rsidR="0086775B" w:rsidRDefault="00E95E8C" w:rsidP="0082671F">
      <w:pPr>
        <w:jc w:val="center"/>
      </w:pPr>
      <w:r>
        <w:rPr>
          <w:noProof/>
          <w:lang w:val="es-ES" w:eastAsia="es-ES"/>
        </w:rPr>
        <w:drawing>
          <wp:inline distT="0" distB="0" distL="0" distR="0" wp14:anchorId="6FC968CC" wp14:editId="37BEF1C3">
            <wp:extent cx="3383166" cy="1620000"/>
            <wp:effectExtent l="0" t="0" r="825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83166" cy="1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10201" w:type="dxa"/>
        <w:shd w:val="clear" w:color="auto" w:fill="D9E2F3" w:themeFill="accent1" w:themeFillTint="33"/>
        <w:tblLook w:val="04A0" w:firstRow="1" w:lastRow="0" w:firstColumn="1" w:lastColumn="0" w:noHBand="0" w:noVBand="1"/>
      </w:tblPr>
      <w:tblGrid>
        <w:gridCol w:w="3681"/>
        <w:gridCol w:w="3685"/>
        <w:gridCol w:w="1236"/>
        <w:gridCol w:w="1599"/>
      </w:tblGrid>
      <w:tr w:rsidR="0086775B" w:rsidRPr="00635680" w14:paraId="3F14A0EC" w14:textId="77777777" w:rsidTr="00557F02">
        <w:tc>
          <w:tcPr>
            <w:tcW w:w="3681" w:type="dxa"/>
            <w:shd w:val="clear" w:color="auto" w:fill="D9E2F3" w:themeFill="accent1" w:themeFillTint="33"/>
          </w:tcPr>
          <w:p w14:paraId="10758470" w14:textId="77777777" w:rsidR="0086775B" w:rsidRPr="00635680" w:rsidRDefault="0086775B" w:rsidP="00557F02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Fecha:</w:t>
            </w:r>
            <w:r w:rsidRPr="00635680">
              <w:rPr>
                <w:sz w:val="20"/>
                <w:szCs w:val="20"/>
              </w:rPr>
              <w:t xml:space="preserve"> 2022/04/13</w:t>
            </w:r>
          </w:p>
        </w:tc>
        <w:tc>
          <w:tcPr>
            <w:tcW w:w="3685" w:type="dxa"/>
            <w:shd w:val="clear" w:color="auto" w:fill="D9E2F3" w:themeFill="accent1" w:themeFillTint="33"/>
          </w:tcPr>
          <w:p w14:paraId="07667DA7" w14:textId="77777777" w:rsidR="0086775B" w:rsidRPr="00635680" w:rsidRDefault="0086775B" w:rsidP="00557F02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Responsable:</w:t>
            </w:r>
            <w:r w:rsidRPr="00635680">
              <w:rPr>
                <w:sz w:val="20"/>
                <w:szCs w:val="20"/>
              </w:rPr>
              <w:t xml:space="preserve"> Alejandra Ruiz</w:t>
            </w:r>
          </w:p>
        </w:tc>
        <w:tc>
          <w:tcPr>
            <w:tcW w:w="1236" w:type="dxa"/>
            <w:shd w:val="clear" w:color="auto" w:fill="D9E2F3" w:themeFill="accent1" w:themeFillTint="33"/>
          </w:tcPr>
          <w:p w14:paraId="01EF35A8" w14:textId="77777777" w:rsidR="0086775B" w:rsidRDefault="0086775B" w:rsidP="00557F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Pruebas: SI</w:t>
            </w:r>
          </w:p>
        </w:tc>
        <w:tc>
          <w:tcPr>
            <w:tcW w:w="1599" w:type="dxa"/>
            <w:shd w:val="clear" w:color="auto" w:fill="D9E2F3" w:themeFill="accent1" w:themeFillTint="33"/>
          </w:tcPr>
          <w:p w14:paraId="50EA142B" w14:textId="77777777" w:rsidR="0086775B" w:rsidRPr="00635680" w:rsidRDefault="0086775B" w:rsidP="00557F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En Producción:  </w:t>
            </w:r>
          </w:p>
        </w:tc>
      </w:tr>
      <w:tr w:rsidR="0086775B" w:rsidRPr="00635680" w14:paraId="43762758" w14:textId="77777777" w:rsidTr="00557F02">
        <w:tc>
          <w:tcPr>
            <w:tcW w:w="10201" w:type="dxa"/>
            <w:gridSpan w:val="4"/>
            <w:shd w:val="clear" w:color="auto" w:fill="D9E2F3" w:themeFill="accent1" w:themeFillTint="33"/>
          </w:tcPr>
          <w:p w14:paraId="156E4C69" w14:textId="5241F68E" w:rsidR="0086775B" w:rsidRPr="00635680" w:rsidRDefault="0086775B" w:rsidP="00557F02">
            <w:pPr>
              <w:jc w:val="both"/>
              <w:rPr>
                <w:b/>
              </w:rPr>
            </w:pPr>
            <w:r w:rsidRPr="00635680">
              <w:rPr>
                <w:b/>
              </w:rPr>
              <w:t xml:space="preserve">Observación: </w:t>
            </w:r>
            <w:r w:rsidRPr="00635680">
              <w:t>En</w:t>
            </w:r>
            <w:r w:rsidRPr="00635680">
              <w:rPr>
                <w:b/>
              </w:rPr>
              <w:t xml:space="preserve"> </w:t>
            </w:r>
            <w:r w:rsidRPr="00635680">
              <w:t>reunión del 12 de Abril la señora Elizabeth solicito intercambiar los pasos 2 y 3, dejando como paso 2 Cargar Archivos Tarjetas y como paso 3 Sincronizar Ubicaciones</w:t>
            </w:r>
            <w:r w:rsidR="001B516B">
              <w:t>.</w:t>
            </w:r>
          </w:p>
        </w:tc>
      </w:tr>
    </w:tbl>
    <w:p w14:paraId="1AD2F872" w14:textId="3A26FB79" w:rsidR="00E95E8C" w:rsidRDefault="00E95E8C" w:rsidP="00C76C6B">
      <w:pPr>
        <w:jc w:val="both"/>
      </w:pPr>
    </w:p>
    <w:p w14:paraId="1F46CB0D" w14:textId="78FEBF42" w:rsidR="00E95E8C" w:rsidRPr="00454C91" w:rsidRDefault="00E40C1A" w:rsidP="00C76C6B">
      <w:pPr>
        <w:jc w:val="both"/>
        <w:rPr>
          <w:b/>
        </w:rPr>
      </w:pPr>
      <w:r>
        <w:rPr>
          <w:b/>
        </w:rPr>
        <w:t>PASO 4. PRE</w:t>
      </w:r>
      <w:r w:rsidR="00454C91" w:rsidRPr="00454C91">
        <w:rPr>
          <w:b/>
        </w:rPr>
        <w:t>VALIDACIÓN</w:t>
      </w:r>
    </w:p>
    <w:p w14:paraId="79E87BD3" w14:textId="64DAAD2E" w:rsidR="00E95E8C" w:rsidRDefault="008D4E14" w:rsidP="00C76C6B">
      <w:pPr>
        <w:jc w:val="both"/>
      </w:pPr>
      <w:r>
        <w:t>Este proceso de prevalidación se ejecutará para todas las solicitudes que</w:t>
      </w:r>
      <w:r w:rsidR="000106EE">
        <w:t xml:space="preserve"> cuenten con el segundo paso </w:t>
      </w:r>
      <w:r>
        <w:t xml:space="preserve">culminado </w:t>
      </w:r>
      <w:r w:rsidR="000106EE">
        <w:t>(</w:t>
      </w:r>
      <w:r w:rsidRPr="008D4E14">
        <w:t>tdc_paso</w:t>
      </w:r>
      <w:r w:rsidR="000106EE">
        <w:t xml:space="preserve"> = 2 y </w:t>
      </w:r>
      <w:r w:rsidR="000106EE" w:rsidRPr="008D4E14">
        <w:t>tdc_paso</w:t>
      </w:r>
      <w:r w:rsidR="000106EE">
        <w:t xml:space="preserve"> = 3</w:t>
      </w:r>
      <w:r>
        <w:t>). Solicitudes que deben ser visualizadas al ingresar</w:t>
      </w:r>
      <w:r w:rsidR="00ED12F8">
        <w:t xml:space="preserve"> al módulo “Consulta prevalida</w:t>
      </w:r>
      <w:r>
        <w:t>c</w:t>
      </w:r>
      <w:r w:rsidR="00ED12F8">
        <w:t>i</w:t>
      </w:r>
      <w:r>
        <w:t>ón”,</w:t>
      </w:r>
      <w:r w:rsidRPr="008D4E14">
        <w:t xml:space="preserve"> </w:t>
      </w:r>
      <w:r>
        <w:t>donde se puntearán los registros</w:t>
      </w:r>
      <w:r w:rsidR="00990383">
        <w:t xml:space="preserve"> de entrega de plásticos que serán recibidos por QNT remitentes de </w:t>
      </w:r>
      <w:r>
        <w:t xml:space="preserve"> </w:t>
      </w:r>
      <w:r w:rsidR="00990383">
        <w:t>Finandina</w:t>
      </w:r>
      <w:r>
        <w:t>.</w:t>
      </w:r>
    </w:p>
    <w:p w14:paraId="372093E6" w14:textId="647B71FD" w:rsidR="00E95E8C" w:rsidRDefault="00E95E8C" w:rsidP="00C76C6B">
      <w:pPr>
        <w:pStyle w:val="Prrafodelista"/>
        <w:numPr>
          <w:ilvl w:val="0"/>
          <w:numId w:val="8"/>
        </w:numPr>
        <w:jc w:val="both"/>
      </w:pPr>
      <w:r>
        <w:t>En esta interfa</w:t>
      </w:r>
      <w:r w:rsidR="00123250">
        <w:t>z</w:t>
      </w:r>
      <w:r>
        <w:t xml:space="preserve"> se debe</w:t>
      </w:r>
      <w:r w:rsidR="008D4E14">
        <w:t>n mostrar los siguientes campos, resultantes de los pasos anteriores:</w:t>
      </w:r>
    </w:p>
    <w:p w14:paraId="6ED0DD1C" w14:textId="20ABEA0A" w:rsidR="008D4E14" w:rsidRDefault="008D4E14" w:rsidP="008D4E14">
      <w:pPr>
        <w:pStyle w:val="Prrafodelista"/>
        <w:numPr>
          <w:ilvl w:val="0"/>
          <w:numId w:val="15"/>
        </w:numPr>
        <w:jc w:val="both"/>
      </w:pPr>
      <w:r>
        <w:t>Documento de Identidad</w:t>
      </w:r>
    </w:p>
    <w:p w14:paraId="577BBFCB" w14:textId="70BACB10" w:rsidR="008D4E14" w:rsidRDefault="008D4E14" w:rsidP="008D4E14">
      <w:pPr>
        <w:pStyle w:val="Prrafodelista"/>
        <w:numPr>
          <w:ilvl w:val="0"/>
          <w:numId w:val="15"/>
        </w:numPr>
        <w:jc w:val="both"/>
      </w:pPr>
      <w:r>
        <w:t>Número de Tarjeta</w:t>
      </w:r>
    </w:p>
    <w:p w14:paraId="490D1A86" w14:textId="6D5E80F7" w:rsidR="008D4E14" w:rsidRDefault="008D4E14" w:rsidP="008D4E14">
      <w:pPr>
        <w:pStyle w:val="Prrafodelista"/>
        <w:numPr>
          <w:ilvl w:val="0"/>
          <w:numId w:val="15"/>
        </w:numPr>
        <w:jc w:val="both"/>
      </w:pPr>
      <w:r>
        <w:t>Nombres y Apellidos</w:t>
      </w:r>
    </w:p>
    <w:p w14:paraId="5D8671E0" w14:textId="52F3EA16" w:rsidR="008D4E14" w:rsidRDefault="008D4E14" w:rsidP="008D4E14">
      <w:pPr>
        <w:pStyle w:val="Prrafodelista"/>
        <w:numPr>
          <w:ilvl w:val="0"/>
          <w:numId w:val="15"/>
        </w:numPr>
        <w:jc w:val="both"/>
      </w:pPr>
      <w:r>
        <w:t>Campo de Validación de la Ubicación (paso 3)</w:t>
      </w:r>
    </w:p>
    <w:p w14:paraId="7268305F" w14:textId="6CEF29D6" w:rsidR="008D4E14" w:rsidRDefault="008D4E14" w:rsidP="008D4E14">
      <w:pPr>
        <w:pStyle w:val="Prrafodelista"/>
        <w:numPr>
          <w:ilvl w:val="0"/>
          <w:numId w:val="15"/>
        </w:numPr>
        <w:jc w:val="both"/>
      </w:pPr>
      <w:r>
        <w:t>Campo de Prevalidación de entrega de Plástico</w:t>
      </w:r>
    </w:p>
    <w:p w14:paraId="77D6AAD4" w14:textId="4D262852" w:rsidR="00E95E8C" w:rsidRPr="0082671F" w:rsidRDefault="00E95E8C" w:rsidP="00C76C6B">
      <w:pPr>
        <w:pStyle w:val="Prrafodelista"/>
        <w:numPr>
          <w:ilvl w:val="0"/>
          <w:numId w:val="8"/>
        </w:numPr>
        <w:jc w:val="both"/>
      </w:pPr>
      <w:r w:rsidRPr="0082671F">
        <w:t xml:space="preserve">Una vez se finalice la </w:t>
      </w:r>
      <w:r w:rsidR="00382D97" w:rsidRPr="0082671F">
        <w:t>prevalidacion pasara a</w:t>
      </w:r>
      <w:r w:rsidR="008D4E14" w:rsidRPr="0082671F">
        <w:t xml:space="preserve"> paso 4</w:t>
      </w:r>
      <w:r w:rsidR="0082671F" w:rsidRPr="0082671F">
        <w:t>.</w:t>
      </w:r>
    </w:p>
    <w:p w14:paraId="016483C6" w14:textId="72E64AD2" w:rsidR="00E95E8C" w:rsidRDefault="00E95E8C" w:rsidP="00C76C6B">
      <w:pPr>
        <w:pStyle w:val="Prrafodelista"/>
        <w:numPr>
          <w:ilvl w:val="0"/>
          <w:numId w:val="8"/>
        </w:numPr>
        <w:jc w:val="both"/>
      </w:pPr>
      <w:r>
        <w:t xml:space="preserve">Se </w:t>
      </w:r>
      <w:r w:rsidR="008D4E14">
        <w:t>dejará</w:t>
      </w:r>
      <w:r>
        <w:t xml:space="preserve"> log de la fecha del cambio, así como usuario que realizo la opción.</w:t>
      </w:r>
    </w:p>
    <w:p w14:paraId="713C9028" w14:textId="478064D2" w:rsidR="00E95E8C" w:rsidRPr="0000640A" w:rsidRDefault="00E95E8C" w:rsidP="00C76C6B">
      <w:pPr>
        <w:pStyle w:val="Prrafodelista"/>
        <w:numPr>
          <w:ilvl w:val="0"/>
          <w:numId w:val="8"/>
        </w:numPr>
        <w:jc w:val="both"/>
      </w:pPr>
      <w:r>
        <w:lastRenderedPageBreak/>
        <w:t>Tener l</w:t>
      </w:r>
      <w:r w:rsidR="00BE19EE">
        <w:t>a opción para generar stikers</w:t>
      </w:r>
      <w:r w:rsidR="0000640A">
        <w:t xml:space="preserve"> en formato </w:t>
      </w:r>
      <w:r w:rsidR="00EF78D7">
        <w:t>xlsx</w:t>
      </w:r>
      <w:r w:rsidR="00BE19EE">
        <w:t xml:space="preserve"> (formato de impresión especial). Éstos solo se generarán</w:t>
      </w:r>
      <w:r>
        <w:t xml:space="preserve"> </w:t>
      </w:r>
      <w:r w:rsidR="000106EE">
        <w:t xml:space="preserve">únicamente </w:t>
      </w:r>
      <w:r w:rsidR="00BE19EE">
        <w:t>para las solicitudes en paso 4</w:t>
      </w:r>
      <w:r w:rsidR="003306D1">
        <w:t xml:space="preserve"> que cuenten con dirección y ciudad</w:t>
      </w:r>
      <w:r>
        <w:t>.</w:t>
      </w:r>
    </w:p>
    <w:p w14:paraId="70775605" w14:textId="5E93CFD3" w:rsidR="0000640A" w:rsidRPr="00E95E8C" w:rsidRDefault="0000640A" w:rsidP="0000640A">
      <w:pPr>
        <w:pStyle w:val="Prrafodelista"/>
        <w:jc w:val="both"/>
      </w:pPr>
      <w:r w:rsidRPr="0000640A">
        <w:rPr>
          <w:noProof/>
          <w:lang w:val="es-ES" w:eastAsia="es-ES"/>
        </w:rPr>
        <w:drawing>
          <wp:inline distT="0" distB="0" distL="0" distR="0" wp14:anchorId="6798C018" wp14:editId="3E7F5D0A">
            <wp:extent cx="6390640" cy="1229995"/>
            <wp:effectExtent l="0" t="0" r="0" b="825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90640" cy="122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79473" w14:textId="2C5B1497" w:rsidR="00382D97" w:rsidRPr="0000640A" w:rsidRDefault="00382D97" w:rsidP="00C76C6B">
      <w:pPr>
        <w:pStyle w:val="Prrafodelista"/>
        <w:numPr>
          <w:ilvl w:val="0"/>
          <w:numId w:val="8"/>
        </w:numPr>
        <w:jc w:val="both"/>
      </w:pPr>
      <w:r>
        <w:t>Se tendrá la opción para generar el archivo de bloqueo</w:t>
      </w:r>
      <w:r w:rsidR="003306D1">
        <w:t xml:space="preserve"> para las solicitudes en paso 4</w:t>
      </w:r>
      <w:r w:rsidR="0000640A">
        <w:t xml:space="preserve"> en formato </w:t>
      </w:r>
      <w:r w:rsidR="00EF78D7">
        <w:t>xlsx</w:t>
      </w:r>
      <w:r>
        <w:t>, el cual tendrá el siguiente formato.</w:t>
      </w:r>
      <w:r w:rsidR="00BE19EE">
        <w:t xml:space="preserve"> </w:t>
      </w:r>
    </w:p>
    <w:p w14:paraId="2F978241" w14:textId="2F333277" w:rsidR="0000640A" w:rsidRPr="0000640A" w:rsidRDefault="0000640A" w:rsidP="0000640A">
      <w:pPr>
        <w:pStyle w:val="Prrafodelista"/>
        <w:jc w:val="both"/>
      </w:pPr>
      <w:r w:rsidRPr="0000640A">
        <w:rPr>
          <w:noProof/>
          <w:lang w:val="es-ES" w:eastAsia="es-ES"/>
        </w:rPr>
        <w:drawing>
          <wp:inline distT="0" distB="0" distL="0" distR="0" wp14:anchorId="5A23B9C0" wp14:editId="2799CF45">
            <wp:extent cx="5201376" cy="971686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02751" w14:textId="6E57A845" w:rsidR="0000640A" w:rsidRPr="008D4E14" w:rsidRDefault="0000640A" w:rsidP="0000640A">
      <w:pPr>
        <w:pStyle w:val="Prrafodelista"/>
        <w:numPr>
          <w:ilvl w:val="0"/>
          <w:numId w:val="8"/>
        </w:numPr>
        <w:jc w:val="both"/>
      </w:pPr>
      <w:r>
        <w:t xml:space="preserve">Se tendrá la opción para generar el archivo de acuse de recibido </w:t>
      </w:r>
      <w:r w:rsidR="000106EE">
        <w:t xml:space="preserve">para las solicitudes en paso 4, </w:t>
      </w:r>
      <w:r>
        <w:t xml:space="preserve">el cual tendrá el siguiente formato. </w:t>
      </w:r>
      <w:r>
        <w:rPr>
          <w:b/>
        </w:rPr>
        <w:t>(</w:t>
      </w:r>
      <w:r w:rsidRPr="00382D97">
        <w:rPr>
          <w:b/>
        </w:rPr>
        <w:t>Pendiente Formato).</w:t>
      </w:r>
    </w:p>
    <w:p w14:paraId="787BE061" w14:textId="6D439CDE" w:rsidR="00382D97" w:rsidRDefault="00BE19EE" w:rsidP="00BE19EE">
      <w:pPr>
        <w:pStyle w:val="Prrafodelista"/>
        <w:numPr>
          <w:ilvl w:val="0"/>
          <w:numId w:val="8"/>
        </w:numPr>
        <w:ind w:left="709"/>
        <w:jc w:val="both"/>
      </w:pPr>
      <w:r>
        <w:t>Al terminar el proceso, se mostrarán los registros pendientes de Prevalidación.</w:t>
      </w:r>
    </w:p>
    <w:p w14:paraId="7EAF4D7A" w14:textId="5CE9D34C" w:rsidR="00382D97" w:rsidRDefault="00382D97" w:rsidP="0082671F">
      <w:pPr>
        <w:ind w:left="360"/>
        <w:jc w:val="center"/>
      </w:pPr>
      <w:r>
        <w:rPr>
          <w:noProof/>
          <w:lang w:val="es-ES" w:eastAsia="es-ES"/>
        </w:rPr>
        <w:drawing>
          <wp:inline distT="0" distB="0" distL="0" distR="0" wp14:anchorId="115BF66F" wp14:editId="05984906">
            <wp:extent cx="2474946" cy="1620000"/>
            <wp:effectExtent l="0" t="0" r="190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74946" cy="1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10201" w:type="dxa"/>
        <w:shd w:val="clear" w:color="auto" w:fill="D9E2F3" w:themeFill="accent1" w:themeFillTint="33"/>
        <w:tblLook w:val="04A0" w:firstRow="1" w:lastRow="0" w:firstColumn="1" w:lastColumn="0" w:noHBand="0" w:noVBand="1"/>
      </w:tblPr>
      <w:tblGrid>
        <w:gridCol w:w="3681"/>
        <w:gridCol w:w="3685"/>
        <w:gridCol w:w="1236"/>
        <w:gridCol w:w="1599"/>
      </w:tblGrid>
      <w:tr w:rsidR="0000640A" w:rsidRPr="00635680" w14:paraId="32DF3553" w14:textId="77777777" w:rsidTr="0012151B">
        <w:tc>
          <w:tcPr>
            <w:tcW w:w="3681" w:type="dxa"/>
            <w:shd w:val="clear" w:color="auto" w:fill="D9E2F3" w:themeFill="accent1" w:themeFillTint="33"/>
          </w:tcPr>
          <w:p w14:paraId="01D1F6C2" w14:textId="7F990128" w:rsidR="0000640A" w:rsidRPr="00635680" w:rsidRDefault="0000640A" w:rsidP="0012151B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Fecha:</w:t>
            </w:r>
            <w:r>
              <w:rPr>
                <w:sz w:val="20"/>
                <w:szCs w:val="20"/>
              </w:rPr>
              <w:t xml:space="preserve"> 2022/04/27</w:t>
            </w:r>
          </w:p>
        </w:tc>
        <w:tc>
          <w:tcPr>
            <w:tcW w:w="3685" w:type="dxa"/>
            <w:shd w:val="clear" w:color="auto" w:fill="D9E2F3" w:themeFill="accent1" w:themeFillTint="33"/>
          </w:tcPr>
          <w:p w14:paraId="6EF4290B" w14:textId="77777777" w:rsidR="0000640A" w:rsidRPr="00635680" w:rsidRDefault="0000640A" w:rsidP="0012151B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Responsable:</w:t>
            </w:r>
            <w:r w:rsidRPr="00635680">
              <w:rPr>
                <w:sz w:val="20"/>
                <w:szCs w:val="20"/>
              </w:rPr>
              <w:t xml:space="preserve"> Alejandra Ruiz</w:t>
            </w:r>
          </w:p>
        </w:tc>
        <w:tc>
          <w:tcPr>
            <w:tcW w:w="1236" w:type="dxa"/>
            <w:shd w:val="clear" w:color="auto" w:fill="D9E2F3" w:themeFill="accent1" w:themeFillTint="33"/>
          </w:tcPr>
          <w:p w14:paraId="27D79086" w14:textId="77777777" w:rsidR="0000640A" w:rsidRDefault="0000640A" w:rsidP="0012151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Pruebas: SI</w:t>
            </w:r>
          </w:p>
        </w:tc>
        <w:tc>
          <w:tcPr>
            <w:tcW w:w="1599" w:type="dxa"/>
            <w:shd w:val="clear" w:color="auto" w:fill="D9E2F3" w:themeFill="accent1" w:themeFillTint="33"/>
          </w:tcPr>
          <w:p w14:paraId="13D02319" w14:textId="77777777" w:rsidR="0000640A" w:rsidRPr="00635680" w:rsidRDefault="0000640A" w:rsidP="0012151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En Producción:  </w:t>
            </w:r>
          </w:p>
        </w:tc>
      </w:tr>
      <w:tr w:rsidR="0000640A" w:rsidRPr="00635680" w14:paraId="769AB1FB" w14:textId="77777777" w:rsidTr="0012151B">
        <w:tc>
          <w:tcPr>
            <w:tcW w:w="10201" w:type="dxa"/>
            <w:gridSpan w:val="4"/>
            <w:shd w:val="clear" w:color="auto" w:fill="D9E2F3" w:themeFill="accent1" w:themeFillTint="33"/>
          </w:tcPr>
          <w:p w14:paraId="380D7051" w14:textId="1FAAEC8C" w:rsidR="0000640A" w:rsidRPr="00635680" w:rsidRDefault="0000640A" w:rsidP="0000640A">
            <w:pPr>
              <w:jc w:val="both"/>
              <w:rPr>
                <w:b/>
              </w:rPr>
            </w:pPr>
            <w:r w:rsidRPr="00635680">
              <w:rPr>
                <w:b/>
              </w:rPr>
              <w:t xml:space="preserve">Observación: </w:t>
            </w:r>
            <w:r w:rsidRPr="00635680">
              <w:t>En</w:t>
            </w:r>
            <w:r w:rsidRPr="00635680">
              <w:rPr>
                <w:b/>
              </w:rPr>
              <w:t xml:space="preserve"> </w:t>
            </w:r>
            <w:r w:rsidRPr="00635680">
              <w:t xml:space="preserve">reunión del </w:t>
            </w:r>
            <w:r>
              <w:t>26</w:t>
            </w:r>
            <w:r w:rsidRPr="00635680">
              <w:t xml:space="preserve"> de Abril </w:t>
            </w:r>
            <w:r w:rsidRPr="000949F8">
              <w:t>entre el área de Operaciones y TI</w:t>
            </w:r>
            <w:r>
              <w:t xml:space="preserve"> se estableció diseñar un nuevo botón y proceso para la Generación de un Archivo denominado Acuse de Recibido .</w:t>
            </w:r>
          </w:p>
        </w:tc>
      </w:tr>
    </w:tbl>
    <w:p w14:paraId="7CD87D84" w14:textId="47E5FC4C" w:rsidR="0000640A" w:rsidRDefault="0000640A" w:rsidP="00C76C6B">
      <w:pPr>
        <w:jc w:val="both"/>
        <w:rPr>
          <w:b/>
        </w:rPr>
      </w:pPr>
    </w:p>
    <w:tbl>
      <w:tblPr>
        <w:tblStyle w:val="Tablaconcuadrcula"/>
        <w:tblW w:w="10201" w:type="dxa"/>
        <w:shd w:val="clear" w:color="auto" w:fill="D9E2F3" w:themeFill="accent1" w:themeFillTint="33"/>
        <w:tblLook w:val="04A0" w:firstRow="1" w:lastRow="0" w:firstColumn="1" w:lastColumn="0" w:noHBand="0" w:noVBand="1"/>
      </w:tblPr>
      <w:tblGrid>
        <w:gridCol w:w="3681"/>
        <w:gridCol w:w="3685"/>
        <w:gridCol w:w="1236"/>
        <w:gridCol w:w="1599"/>
      </w:tblGrid>
      <w:tr w:rsidR="000106EE" w:rsidRPr="00635680" w14:paraId="2658C39D" w14:textId="77777777" w:rsidTr="000D403C">
        <w:tc>
          <w:tcPr>
            <w:tcW w:w="3681" w:type="dxa"/>
            <w:shd w:val="clear" w:color="auto" w:fill="D9E2F3" w:themeFill="accent1" w:themeFillTint="33"/>
          </w:tcPr>
          <w:p w14:paraId="41DB28BC" w14:textId="6BBE5DC7" w:rsidR="000106EE" w:rsidRPr="00635680" w:rsidRDefault="000106EE" w:rsidP="000D403C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Fecha:</w:t>
            </w:r>
            <w:r>
              <w:rPr>
                <w:sz w:val="20"/>
                <w:szCs w:val="20"/>
              </w:rPr>
              <w:t xml:space="preserve"> 2022/05</w:t>
            </w:r>
            <w:r w:rsidRPr="00635680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02</w:t>
            </w:r>
          </w:p>
        </w:tc>
        <w:tc>
          <w:tcPr>
            <w:tcW w:w="3685" w:type="dxa"/>
            <w:shd w:val="clear" w:color="auto" w:fill="D9E2F3" w:themeFill="accent1" w:themeFillTint="33"/>
          </w:tcPr>
          <w:p w14:paraId="0FB69196" w14:textId="77777777" w:rsidR="000106EE" w:rsidRPr="00635680" w:rsidRDefault="000106EE" w:rsidP="000D403C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Responsable:</w:t>
            </w:r>
            <w:r w:rsidRPr="00635680">
              <w:rPr>
                <w:sz w:val="20"/>
                <w:szCs w:val="20"/>
              </w:rPr>
              <w:t xml:space="preserve"> Alejandra Ruiz</w:t>
            </w:r>
          </w:p>
        </w:tc>
        <w:tc>
          <w:tcPr>
            <w:tcW w:w="1236" w:type="dxa"/>
            <w:shd w:val="clear" w:color="auto" w:fill="D9E2F3" w:themeFill="accent1" w:themeFillTint="33"/>
          </w:tcPr>
          <w:p w14:paraId="69FBE06F" w14:textId="73AB570E" w:rsidR="000106EE" w:rsidRDefault="000106EE" w:rsidP="000D403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Pruebas: SI</w:t>
            </w:r>
          </w:p>
        </w:tc>
        <w:tc>
          <w:tcPr>
            <w:tcW w:w="1599" w:type="dxa"/>
            <w:shd w:val="clear" w:color="auto" w:fill="D9E2F3" w:themeFill="accent1" w:themeFillTint="33"/>
          </w:tcPr>
          <w:p w14:paraId="7EDE0452" w14:textId="77777777" w:rsidR="000106EE" w:rsidRPr="00635680" w:rsidRDefault="000106EE" w:rsidP="000D403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En Producción:  </w:t>
            </w:r>
          </w:p>
        </w:tc>
      </w:tr>
      <w:tr w:rsidR="000106EE" w:rsidRPr="00635680" w14:paraId="7AEF04D7" w14:textId="77777777" w:rsidTr="000D403C">
        <w:tc>
          <w:tcPr>
            <w:tcW w:w="10201" w:type="dxa"/>
            <w:gridSpan w:val="4"/>
            <w:shd w:val="clear" w:color="auto" w:fill="D9E2F3" w:themeFill="accent1" w:themeFillTint="33"/>
          </w:tcPr>
          <w:p w14:paraId="36552166" w14:textId="5D393D13" w:rsidR="000106EE" w:rsidRPr="00635680" w:rsidRDefault="000106EE" w:rsidP="0062547B">
            <w:pPr>
              <w:jc w:val="both"/>
              <w:rPr>
                <w:b/>
              </w:rPr>
            </w:pPr>
            <w:r w:rsidRPr="00635680">
              <w:rPr>
                <w:b/>
              </w:rPr>
              <w:t xml:space="preserve">Observación: </w:t>
            </w:r>
            <w:r w:rsidRPr="00635680">
              <w:t>En</w:t>
            </w:r>
            <w:r w:rsidRPr="00635680">
              <w:rPr>
                <w:b/>
              </w:rPr>
              <w:t xml:space="preserve"> </w:t>
            </w:r>
            <w:r w:rsidRPr="00635680">
              <w:t xml:space="preserve">reunión del </w:t>
            </w:r>
            <w:r>
              <w:t>2</w:t>
            </w:r>
            <w:r w:rsidRPr="00635680">
              <w:t xml:space="preserve"> de </w:t>
            </w:r>
            <w:r>
              <w:t>Mayo el ingeniero Faber solicitó que en este paso se diseñara la opción de consultar una prevalidación ya ejecutada teniendo como filtro la fecha de prevalidación</w:t>
            </w:r>
            <w:r w:rsidR="0062547B">
              <w:t xml:space="preserve"> y poder buscar por los 6 dígitos de la tarjeta</w:t>
            </w:r>
            <w:r>
              <w:t>.</w:t>
            </w:r>
          </w:p>
        </w:tc>
      </w:tr>
    </w:tbl>
    <w:p w14:paraId="78510422" w14:textId="77777777" w:rsidR="000106EE" w:rsidRDefault="000106EE" w:rsidP="00C76C6B">
      <w:pPr>
        <w:jc w:val="both"/>
        <w:rPr>
          <w:b/>
        </w:rPr>
      </w:pPr>
    </w:p>
    <w:tbl>
      <w:tblPr>
        <w:tblStyle w:val="Tablaconcuadrcula"/>
        <w:tblW w:w="10201" w:type="dxa"/>
        <w:shd w:val="clear" w:color="auto" w:fill="D9E2F3" w:themeFill="accent1" w:themeFillTint="33"/>
        <w:tblLook w:val="04A0" w:firstRow="1" w:lastRow="0" w:firstColumn="1" w:lastColumn="0" w:noHBand="0" w:noVBand="1"/>
      </w:tblPr>
      <w:tblGrid>
        <w:gridCol w:w="3681"/>
        <w:gridCol w:w="3685"/>
        <w:gridCol w:w="1236"/>
        <w:gridCol w:w="1599"/>
      </w:tblGrid>
      <w:tr w:rsidR="000106EE" w:rsidRPr="00635680" w14:paraId="62BEFDAB" w14:textId="77777777" w:rsidTr="000D403C">
        <w:tc>
          <w:tcPr>
            <w:tcW w:w="3681" w:type="dxa"/>
            <w:shd w:val="clear" w:color="auto" w:fill="D9E2F3" w:themeFill="accent1" w:themeFillTint="33"/>
          </w:tcPr>
          <w:p w14:paraId="2F001F25" w14:textId="7F6360B2" w:rsidR="000106EE" w:rsidRPr="00635680" w:rsidRDefault="000106EE" w:rsidP="000106EE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Fecha:</w:t>
            </w:r>
            <w:r>
              <w:rPr>
                <w:sz w:val="20"/>
                <w:szCs w:val="20"/>
              </w:rPr>
              <w:t xml:space="preserve"> 2022/05</w:t>
            </w:r>
            <w:r w:rsidRPr="00635680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05</w:t>
            </w:r>
          </w:p>
        </w:tc>
        <w:tc>
          <w:tcPr>
            <w:tcW w:w="3685" w:type="dxa"/>
            <w:shd w:val="clear" w:color="auto" w:fill="D9E2F3" w:themeFill="accent1" w:themeFillTint="33"/>
          </w:tcPr>
          <w:p w14:paraId="32B799BF" w14:textId="77777777" w:rsidR="000106EE" w:rsidRPr="00635680" w:rsidRDefault="000106EE" w:rsidP="000D403C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Responsable:</w:t>
            </w:r>
            <w:r w:rsidRPr="00635680">
              <w:rPr>
                <w:sz w:val="20"/>
                <w:szCs w:val="20"/>
              </w:rPr>
              <w:t xml:space="preserve"> Alejandra Ruiz</w:t>
            </w:r>
          </w:p>
        </w:tc>
        <w:tc>
          <w:tcPr>
            <w:tcW w:w="1236" w:type="dxa"/>
            <w:shd w:val="clear" w:color="auto" w:fill="D9E2F3" w:themeFill="accent1" w:themeFillTint="33"/>
          </w:tcPr>
          <w:p w14:paraId="4891FCEB" w14:textId="6BA668AF" w:rsidR="000106EE" w:rsidRDefault="000106EE" w:rsidP="000D403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Pruebas: </w:t>
            </w:r>
          </w:p>
        </w:tc>
        <w:tc>
          <w:tcPr>
            <w:tcW w:w="1599" w:type="dxa"/>
            <w:shd w:val="clear" w:color="auto" w:fill="D9E2F3" w:themeFill="accent1" w:themeFillTint="33"/>
          </w:tcPr>
          <w:p w14:paraId="23A0969E" w14:textId="77777777" w:rsidR="000106EE" w:rsidRPr="00635680" w:rsidRDefault="000106EE" w:rsidP="000D403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En Producción:  </w:t>
            </w:r>
          </w:p>
        </w:tc>
      </w:tr>
      <w:tr w:rsidR="000106EE" w:rsidRPr="00635680" w14:paraId="7C68EBCF" w14:textId="77777777" w:rsidTr="000D403C">
        <w:tc>
          <w:tcPr>
            <w:tcW w:w="10201" w:type="dxa"/>
            <w:gridSpan w:val="4"/>
            <w:shd w:val="clear" w:color="auto" w:fill="D9E2F3" w:themeFill="accent1" w:themeFillTint="33"/>
          </w:tcPr>
          <w:p w14:paraId="541673E5" w14:textId="3495538E" w:rsidR="000106EE" w:rsidRPr="00635680" w:rsidRDefault="000106EE" w:rsidP="003306D1">
            <w:pPr>
              <w:jc w:val="both"/>
              <w:rPr>
                <w:b/>
              </w:rPr>
            </w:pPr>
            <w:r w:rsidRPr="00635680">
              <w:rPr>
                <w:b/>
              </w:rPr>
              <w:t xml:space="preserve">Observación: </w:t>
            </w:r>
            <w:r>
              <w:t xml:space="preserve">En Reunión del 4 de Mayo entre las áreas de TI y Operaciones se estableció que las tarjetas de crédito pueden ser recibidas pese a que el cliente no cuente con la información de Sincronización de Ubicaciones, por lo que para el paso 4 de prevalidación se mostraran aquellos registros que estén en los paso 2 y 3. </w:t>
            </w:r>
          </w:p>
        </w:tc>
      </w:tr>
    </w:tbl>
    <w:p w14:paraId="148DC783" w14:textId="77777777" w:rsidR="000106EE" w:rsidRDefault="000106EE" w:rsidP="00C76C6B">
      <w:pPr>
        <w:jc w:val="both"/>
        <w:rPr>
          <w:b/>
        </w:rPr>
      </w:pPr>
    </w:p>
    <w:p w14:paraId="14C2999A" w14:textId="77777777" w:rsidR="0082671F" w:rsidRDefault="0082671F" w:rsidP="00C76C6B">
      <w:pPr>
        <w:jc w:val="both"/>
        <w:rPr>
          <w:b/>
        </w:rPr>
      </w:pPr>
    </w:p>
    <w:p w14:paraId="63395DF8" w14:textId="77777777" w:rsidR="0082671F" w:rsidRDefault="0082671F" w:rsidP="00C76C6B">
      <w:pPr>
        <w:jc w:val="both"/>
        <w:rPr>
          <w:b/>
        </w:rPr>
      </w:pPr>
    </w:p>
    <w:p w14:paraId="2A48A0FF" w14:textId="21FC75C0" w:rsidR="00277EBC" w:rsidRDefault="00454C91" w:rsidP="00C76C6B">
      <w:pPr>
        <w:jc w:val="both"/>
        <w:rPr>
          <w:b/>
        </w:rPr>
      </w:pPr>
      <w:r w:rsidRPr="00454C91">
        <w:rPr>
          <w:b/>
        </w:rPr>
        <w:t>PASO 5</w:t>
      </w:r>
      <w:r w:rsidR="00E40C1A">
        <w:rPr>
          <w:b/>
        </w:rPr>
        <w:t>.  VALIDACIÓN</w:t>
      </w:r>
    </w:p>
    <w:p w14:paraId="4B92DC99" w14:textId="586D8852" w:rsidR="00990383" w:rsidRPr="00454C91" w:rsidRDefault="00990383" w:rsidP="00C76C6B">
      <w:pPr>
        <w:jc w:val="both"/>
        <w:rPr>
          <w:b/>
        </w:rPr>
      </w:pPr>
      <w:r>
        <w:t>Este proceso de validación se ejecutará para todas las solicitudes que cuenten con el cuarto (4) paso culminado (</w:t>
      </w:r>
      <w:r w:rsidRPr="008D4E14">
        <w:t>tdc_paso</w:t>
      </w:r>
      <w:r>
        <w:t xml:space="preserve"> = 4) y que cuenten con Dirección y Ciudad. Solicitudes que deben ser visualizadas al ingresar al módulo “Consulta V</w:t>
      </w:r>
      <w:r w:rsidR="00ED12F8">
        <w:t>alida</w:t>
      </w:r>
      <w:r>
        <w:t>c</w:t>
      </w:r>
      <w:r w:rsidR="00ED12F8">
        <w:t>i</w:t>
      </w:r>
      <w:r>
        <w:t>ón”,</w:t>
      </w:r>
      <w:r w:rsidRPr="008D4E14">
        <w:t xml:space="preserve"> </w:t>
      </w:r>
      <w:r>
        <w:t>donde se puntearán los registros de entrega de plásticos al proveedor de distribución.</w:t>
      </w:r>
    </w:p>
    <w:p w14:paraId="3F552A2F" w14:textId="66D0E979" w:rsidR="00277EBC" w:rsidRDefault="00277EBC" w:rsidP="00C76C6B">
      <w:pPr>
        <w:pStyle w:val="Prrafodelista"/>
        <w:numPr>
          <w:ilvl w:val="0"/>
          <w:numId w:val="9"/>
        </w:numPr>
        <w:jc w:val="both"/>
      </w:pPr>
      <w:r>
        <w:t>Se cargarán los clientes</w:t>
      </w:r>
      <w:r w:rsidR="0082671F">
        <w:t xml:space="preserve"> cuya sincronización de ubicación (dirección y ciudad) están culminados en su totalidad y que ya se encuentren prevalidados.</w:t>
      </w:r>
      <w:r>
        <w:t xml:space="preserve"> </w:t>
      </w:r>
      <w:r w:rsidR="0082671F">
        <w:t>S</w:t>
      </w:r>
      <w:r>
        <w:t xml:space="preserve">e </w:t>
      </w:r>
      <w:r w:rsidR="00350C73">
        <w:t>visualizarán</w:t>
      </w:r>
      <w:r>
        <w:t xml:space="preserve"> los últimos 6 números de la tarjeta.</w:t>
      </w:r>
      <w:r w:rsidR="00DD345C">
        <w:t xml:space="preserve"> </w:t>
      </w:r>
    </w:p>
    <w:p w14:paraId="414014DB" w14:textId="5A377EF9" w:rsidR="00277EBC" w:rsidRDefault="00277EBC" w:rsidP="00C76C6B">
      <w:pPr>
        <w:pStyle w:val="Prrafodelista"/>
        <w:numPr>
          <w:ilvl w:val="0"/>
          <w:numId w:val="9"/>
        </w:numPr>
        <w:jc w:val="both"/>
      </w:pPr>
      <w:r>
        <w:t xml:space="preserve">Una vez se seleccionen en el </w:t>
      </w:r>
      <w:r w:rsidR="003F5576">
        <w:t>check de</w:t>
      </w:r>
      <w:r w:rsidR="00136AB0">
        <w:t xml:space="preserve"> validación y se ejecute </w:t>
      </w:r>
      <w:r>
        <w:t xml:space="preserve">el proceso </w:t>
      </w:r>
      <w:r w:rsidR="0082671F">
        <w:t>las solicitudes quedaran en paso 5</w:t>
      </w:r>
      <w:r>
        <w:t>.</w:t>
      </w:r>
    </w:p>
    <w:p w14:paraId="526CEFD9" w14:textId="77777777" w:rsidR="00277EBC" w:rsidRDefault="00277EBC" w:rsidP="00C76C6B">
      <w:pPr>
        <w:pStyle w:val="Prrafodelista"/>
        <w:numPr>
          <w:ilvl w:val="0"/>
          <w:numId w:val="9"/>
        </w:numPr>
        <w:jc w:val="both"/>
      </w:pPr>
      <w:r>
        <w:t>Se dejará log de la fecha del cambio, así como usuario, quien realizo el cambio.</w:t>
      </w:r>
    </w:p>
    <w:p w14:paraId="383A2CF4" w14:textId="6B55D95F" w:rsidR="00277EBC" w:rsidRDefault="00277EBC" w:rsidP="00B7220B">
      <w:pPr>
        <w:pStyle w:val="Prrafodelista"/>
        <w:numPr>
          <w:ilvl w:val="0"/>
          <w:numId w:val="9"/>
        </w:numPr>
        <w:jc w:val="both"/>
      </w:pPr>
      <w:r>
        <w:t xml:space="preserve">La opción generar reporte debe hacerlo en formato </w:t>
      </w:r>
      <w:r w:rsidR="0082671F">
        <w:t>xlsx.</w:t>
      </w:r>
      <w:r w:rsidR="00DD345C">
        <w:t xml:space="preserve"> </w:t>
      </w:r>
      <w:r w:rsidR="0082671F">
        <w:t>Según Formato</w:t>
      </w:r>
      <w:r w:rsidR="00013F92">
        <w:t xml:space="preserve">, éste se </w:t>
      </w:r>
      <w:r w:rsidR="00B7220B">
        <w:t>generará para las solicitudes que estén en paso 5</w:t>
      </w:r>
    </w:p>
    <w:p w14:paraId="13A4BEE5" w14:textId="4584CDC2" w:rsidR="0082671F" w:rsidRDefault="007C45AF" w:rsidP="007C45AF">
      <w:pPr>
        <w:jc w:val="both"/>
      </w:pPr>
      <w:r w:rsidRPr="007C45AF">
        <w:rPr>
          <w:noProof/>
          <w:lang w:val="es-ES" w:eastAsia="es-ES"/>
        </w:rPr>
        <w:drawing>
          <wp:inline distT="0" distB="0" distL="0" distR="0" wp14:anchorId="12D6537C" wp14:editId="2786D5C9">
            <wp:extent cx="6722274" cy="993913"/>
            <wp:effectExtent l="0" t="0" r="254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907665" cy="1021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9A3D3" w14:textId="345B5B8E" w:rsidR="00DD345C" w:rsidRDefault="00DD345C" w:rsidP="0082671F">
      <w:pPr>
        <w:ind w:left="720"/>
        <w:jc w:val="center"/>
      </w:pPr>
      <w:r>
        <w:rPr>
          <w:noProof/>
          <w:lang w:val="es-ES" w:eastAsia="es-ES"/>
        </w:rPr>
        <w:drawing>
          <wp:inline distT="0" distB="0" distL="0" distR="0" wp14:anchorId="72AE5251" wp14:editId="72FD4633">
            <wp:extent cx="2580205" cy="16200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80205" cy="1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10201" w:type="dxa"/>
        <w:shd w:val="clear" w:color="auto" w:fill="D9E2F3" w:themeFill="accent1" w:themeFillTint="33"/>
        <w:tblLook w:val="04A0" w:firstRow="1" w:lastRow="0" w:firstColumn="1" w:lastColumn="0" w:noHBand="0" w:noVBand="1"/>
      </w:tblPr>
      <w:tblGrid>
        <w:gridCol w:w="3681"/>
        <w:gridCol w:w="3685"/>
        <w:gridCol w:w="1236"/>
        <w:gridCol w:w="1599"/>
      </w:tblGrid>
      <w:tr w:rsidR="0062547B" w:rsidRPr="00635680" w14:paraId="64C5B1F9" w14:textId="77777777" w:rsidTr="00FC3C8F">
        <w:tc>
          <w:tcPr>
            <w:tcW w:w="3681" w:type="dxa"/>
            <w:shd w:val="clear" w:color="auto" w:fill="D9E2F3" w:themeFill="accent1" w:themeFillTint="33"/>
          </w:tcPr>
          <w:p w14:paraId="1F7B13CA" w14:textId="71192E3F" w:rsidR="0062547B" w:rsidRPr="00635680" w:rsidRDefault="0062547B" w:rsidP="00FC3C8F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Fecha:</w:t>
            </w:r>
            <w:r>
              <w:rPr>
                <w:sz w:val="20"/>
                <w:szCs w:val="20"/>
              </w:rPr>
              <w:t xml:space="preserve"> 2022/05</w:t>
            </w:r>
            <w:r w:rsidRPr="00635680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06</w:t>
            </w:r>
          </w:p>
        </w:tc>
        <w:tc>
          <w:tcPr>
            <w:tcW w:w="3685" w:type="dxa"/>
            <w:shd w:val="clear" w:color="auto" w:fill="D9E2F3" w:themeFill="accent1" w:themeFillTint="33"/>
          </w:tcPr>
          <w:p w14:paraId="4FB2DC90" w14:textId="77777777" w:rsidR="0062547B" w:rsidRPr="00635680" w:rsidRDefault="0062547B" w:rsidP="00FC3C8F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Responsable:</w:t>
            </w:r>
            <w:r w:rsidRPr="00635680">
              <w:rPr>
                <w:sz w:val="20"/>
                <w:szCs w:val="20"/>
              </w:rPr>
              <w:t xml:space="preserve"> Alejandra Ruiz</w:t>
            </w:r>
          </w:p>
        </w:tc>
        <w:tc>
          <w:tcPr>
            <w:tcW w:w="1236" w:type="dxa"/>
            <w:shd w:val="clear" w:color="auto" w:fill="D9E2F3" w:themeFill="accent1" w:themeFillTint="33"/>
          </w:tcPr>
          <w:p w14:paraId="1BC45249" w14:textId="77777777" w:rsidR="0062547B" w:rsidRDefault="0062547B" w:rsidP="00FC3C8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Pruebas: SI</w:t>
            </w:r>
          </w:p>
        </w:tc>
        <w:tc>
          <w:tcPr>
            <w:tcW w:w="1599" w:type="dxa"/>
            <w:shd w:val="clear" w:color="auto" w:fill="D9E2F3" w:themeFill="accent1" w:themeFillTint="33"/>
          </w:tcPr>
          <w:p w14:paraId="5595896B" w14:textId="77777777" w:rsidR="0062547B" w:rsidRPr="00635680" w:rsidRDefault="0062547B" w:rsidP="00FC3C8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En Producción:  </w:t>
            </w:r>
          </w:p>
        </w:tc>
      </w:tr>
      <w:tr w:rsidR="0062547B" w:rsidRPr="00635680" w14:paraId="144F43CC" w14:textId="77777777" w:rsidTr="00FC3C8F">
        <w:tc>
          <w:tcPr>
            <w:tcW w:w="10201" w:type="dxa"/>
            <w:gridSpan w:val="4"/>
            <w:shd w:val="clear" w:color="auto" w:fill="D9E2F3" w:themeFill="accent1" w:themeFillTint="33"/>
          </w:tcPr>
          <w:p w14:paraId="0F499113" w14:textId="665D679D" w:rsidR="0062547B" w:rsidRPr="00635680" w:rsidRDefault="0062547B" w:rsidP="0062547B">
            <w:pPr>
              <w:jc w:val="both"/>
              <w:rPr>
                <w:b/>
              </w:rPr>
            </w:pPr>
            <w:r w:rsidRPr="00635680">
              <w:rPr>
                <w:b/>
              </w:rPr>
              <w:t xml:space="preserve">Observación: </w:t>
            </w:r>
            <w:r w:rsidRPr="00635680">
              <w:t>En</w:t>
            </w:r>
            <w:r w:rsidRPr="00635680">
              <w:rPr>
                <w:b/>
              </w:rPr>
              <w:t xml:space="preserve"> </w:t>
            </w:r>
            <w:r w:rsidRPr="00635680">
              <w:t xml:space="preserve">reunión del </w:t>
            </w:r>
            <w:r>
              <w:t>6</w:t>
            </w:r>
            <w:r w:rsidRPr="00635680">
              <w:t xml:space="preserve"> de </w:t>
            </w:r>
            <w:r>
              <w:t>Mayo el ingeniero Faber solicitó que en este paso se diseñara la opción de consultar una validación ya ejecutada teniendo como filtro la fecha de validación y poder buscar por los 6 dígitos de la tarjeta.</w:t>
            </w:r>
          </w:p>
        </w:tc>
      </w:tr>
    </w:tbl>
    <w:p w14:paraId="5A84CC7D" w14:textId="77777777" w:rsidR="0062547B" w:rsidRDefault="0062547B" w:rsidP="0062547B"/>
    <w:p w14:paraId="10210306" w14:textId="484E02EC" w:rsidR="00615529" w:rsidRPr="00454C91" w:rsidRDefault="00E40C1A" w:rsidP="00C76C6B">
      <w:pPr>
        <w:jc w:val="both"/>
        <w:rPr>
          <w:b/>
        </w:rPr>
      </w:pPr>
      <w:r>
        <w:rPr>
          <w:b/>
        </w:rPr>
        <w:t>PASO 6. CARGA DE GUÍA</w:t>
      </w:r>
    </w:p>
    <w:p w14:paraId="5CB25CB4" w14:textId="77777777" w:rsidR="00EB315C" w:rsidRDefault="00615529" w:rsidP="00812AA0">
      <w:pPr>
        <w:jc w:val="both"/>
      </w:pPr>
      <w:r>
        <w:t>Se realizará el proceso de carga de la guía enviada por el proveedor de entrega de tarjetas, este proceso tendrá la opción automática y</w:t>
      </w:r>
      <w:r w:rsidR="00EB315C">
        <w:t>/o</w:t>
      </w:r>
      <w:r>
        <w:t xml:space="preserve"> manual</w:t>
      </w:r>
      <w:r w:rsidR="00EB315C">
        <w:t>.</w:t>
      </w:r>
    </w:p>
    <w:p w14:paraId="5D7DB261" w14:textId="5E6112BC" w:rsidR="00615529" w:rsidRDefault="00EB315C" w:rsidP="00EB315C">
      <w:pPr>
        <w:pStyle w:val="Prrafodelista"/>
        <w:numPr>
          <w:ilvl w:val="0"/>
          <w:numId w:val="17"/>
        </w:numPr>
        <w:jc w:val="both"/>
      </w:pPr>
      <w:r>
        <w:t xml:space="preserve">Para el proceso automático se tiene el </w:t>
      </w:r>
      <w:r w:rsidR="00812AA0">
        <w:t>siguiente formato</w:t>
      </w:r>
      <w:r>
        <w:t xml:space="preserve"> para el archivo de cargue</w:t>
      </w:r>
      <w:r w:rsidR="00812AA0">
        <w:t>:</w:t>
      </w:r>
    </w:p>
    <w:p w14:paraId="7F21EE1A" w14:textId="24C4A0CC" w:rsidR="00812AA0" w:rsidRDefault="00BC5BAA" w:rsidP="00812AA0">
      <w:pPr>
        <w:jc w:val="center"/>
      </w:pPr>
      <w:r w:rsidRPr="00BC5BAA">
        <w:rPr>
          <w:noProof/>
          <w:lang w:val="es-ES" w:eastAsia="es-ES"/>
        </w:rPr>
        <w:lastRenderedPageBreak/>
        <w:drawing>
          <wp:inline distT="0" distB="0" distL="0" distR="0" wp14:anchorId="26597852" wp14:editId="51699CD5">
            <wp:extent cx="4182059" cy="571580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10BBB" w14:textId="25A407CD" w:rsidR="00615529" w:rsidRDefault="00615529" w:rsidP="00EB315C">
      <w:pPr>
        <w:pStyle w:val="Prrafodelista"/>
        <w:ind w:left="1416"/>
        <w:jc w:val="both"/>
      </w:pPr>
      <w:r>
        <w:t xml:space="preserve">Una vez cargada la información de la guía, debe ser asociada a la solicitud de cada cliente, aquí solo aplica para solicitudes que se encuentren en </w:t>
      </w:r>
      <w:r w:rsidR="00812AA0">
        <w:t>el paso 5</w:t>
      </w:r>
      <w:r w:rsidR="00EB315C">
        <w:t xml:space="preserve"> y posterior al cargue la solicitud debe quedar con el paso en 6</w:t>
      </w:r>
    </w:p>
    <w:p w14:paraId="21F8238C" w14:textId="3FFCD4E6" w:rsidR="00615529" w:rsidRDefault="00615529" w:rsidP="00EB315C">
      <w:pPr>
        <w:pStyle w:val="Prrafodelista"/>
        <w:ind w:left="1416"/>
        <w:jc w:val="both"/>
      </w:pPr>
      <w:r>
        <w:t xml:space="preserve">Se </w:t>
      </w:r>
      <w:r w:rsidR="00FE0352">
        <w:t>dejará</w:t>
      </w:r>
      <w:r w:rsidR="00EB315C">
        <w:t xml:space="preserve"> log del proceso con</w:t>
      </w:r>
      <w:r>
        <w:t xml:space="preserve"> fecha</w:t>
      </w:r>
      <w:r w:rsidR="00EB315C">
        <w:t xml:space="preserve"> y usuario de registro y se almacenará el archivo de carga y su respectivo nombre, permitiendo identificar de esta manera que aquellos que tengan nombre de archivo son aquellos registros que fueron cargado de forma automática (a través de archivo)</w:t>
      </w:r>
      <w:r>
        <w:t>.</w:t>
      </w:r>
    </w:p>
    <w:p w14:paraId="47787957" w14:textId="77777777" w:rsidR="00615529" w:rsidRDefault="00615529" w:rsidP="00C76C6B">
      <w:pPr>
        <w:pStyle w:val="Prrafodelista"/>
        <w:jc w:val="both"/>
      </w:pPr>
    </w:p>
    <w:p w14:paraId="27ECB59E" w14:textId="54769344" w:rsidR="00EB315C" w:rsidRDefault="00EB315C" w:rsidP="00EB315C">
      <w:pPr>
        <w:pStyle w:val="Prrafodelista"/>
        <w:numPr>
          <w:ilvl w:val="0"/>
          <w:numId w:val="17"/>
        </w:numPr>
        <w:jc w:val="both"/>
      </w:pPr>
      <w:r>
        <w:t xml:space="preserve">Para el proceso manual, se debe indicar en los campos de Fecha de Entrega y Número de </w:t>
      </w:r>
      <w:r w:rsidR="00B27BBF">
        <w:t>Guía</w:t>
      </w:r>
      <w:r>
        <w:t xml:space="preserve"> la respectiva información, luego se debe dar click en el Botón “Entregada”</w:t>
      </w:r>
    </w:p>
    <w:p w14:paraId="22C70C35" w14:textId="7B1CDA8F" w:rsidR="00615529" w:rsidRDefault="00EB315C" w:rsidP="00EB315C">
      <w:pPr>
        <w:pStyle w:val="Prrafodelista"/>
        <w:ind w:left="1416"/>
        <w:jc w:val="both"/>
      </w:pPr>
      <w:r>
        <w:t>Este proceso actualizará las solicitudes al paso 6 (validando que se encuentren en el paso 5) y almacenará en la BD Fecha de Entrega y Número de Guía más los datos del log (fecha y usuario del proceso)</w:t>
      </w:r>
      <w:r w:rsidR="00615529">
        <w:t>.</w:t>
      </w:r>
    </w:p>
    <w:p w14:paraId="6E114A41" w14:textId="3A4E68F6" w:rsidR="00615529" w:rsidRDefault="00B34124" w:rsidP="00D0406B">
      <w:pPr>
        <w:jc w:val="center"/>
      </w:pPr>
      <w:r>
        <w:rPr>
          <w:noProof/>
          <w:lang w:val="es-ES" w:eastAsia="es-ES"/>
        </w:rPr>
        <w:drawing>
          <wp:inline distT="0" distB="0" distL="0" distR="0" wp14:anchorId="18C12F56" wp14:editId="0A5DB830">
            <wp:extent cx="2595171" cy="162000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95171" cy="1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10201" w:type="dxa"/>
        <w:shd w:val="clear" w:color="auto" w:fill="D9E2F3" w:themeFill="accent1" w:themeFillTint="33"/>
        <w:tblLook w:val="04A0" w:firstRow="1" w:lastRow="0" w:firstColumn="1" w:lastColumn="0" w:noHBand="0" w:noVBand="1"/>
      </w:tblPr>
      <w:tblGrid>
        <w:gridCol w:w="3681"/>
        <w:gridCol w:w="3685"/>
        <w:gridCol w:w="1236"/>
        <w:gridCol w:w="1599"/>
      </w:tblGrid>
      <w:tr w:rsidR="00EB315C" w:rsidRPr="00635680" w14:paraId="61D10F81" w14:textId="77777777" w:rsidTr="00942D1C">
        <w:tc>
          <w:tcPr>
            <w:tcW w:w="3681" w:type="dxa"/>
            <w:shd w:val="clear" w:color="auto" w:fill="D9E2F3" w:themeFill="accent1" w:themeFillTint="33"/>
          </w:tcPr>
          <w:p w14:paraId="4E34ECC1" w14:textId="0DF3D557" w:rsidR="00EB315C" w:rsidRPr="00635680" w:rsidRDefault="00EB315C" w:rsidP="00942D1C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Fecha:</w:t>
            </w:r>
            <w:r>
              <w:rPr>
                <w:sz w:val="20"/>
                <w:szCs w:val="20"/>
              </w:rPr>
              <w:t xml:space="preserve"> 2022/05</w:t>
            </w:r>
            <w:r w:rsidRPr="00635680">
              <w:rPr>
                <w:sz w:val="20"/>
                <w:szCs w:val="20"/>
              </w:rPr>
              <w:t>/</w:t>
            </w:r>
            <w:r w:rsidR="00B27BBF">
              <w:rPr>
                <w:sz w:val="20"/>
                <w:szCs w:val="20"/>
              </w:rPr>
              <w:t>08</w:t>
            </w:r>
          </w:p>
        </w:tc>
        <w:tc>
          <w:tcPr>
            <w:tcW w:w="3685" w:type="dxa"/>
            <w:shd w:val="clear" w:color="auto" w:fill="D9E2F3" w:themeFill="accent1" w:themeFillTint="33"/>
          </w:tcPr>
          <w:p w14:paraId="5F6B85B2" w14:textId="77777777" w:rsidR="00EB315C" w:rsidRPr="00635680" w:rsidRDefault="00EB315C" w:rsidP="00942D1C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Responsable:</w:t>
            </w:r>
            <w:r w:rsidRPr="00635680">
              <w:rPr>
                <w:sz w:val="20"/>
                <w:szCs w:val="20"/>
              </w:rPr>
              <w:t xml:space="preserve"> Alejandra Ruiz</w:t>
            </w:r>
          </w:p>
        </w:tc>
        <w:tc>
          <w:tcPr>
            <w:tcW w:w="1236" w:type="dxa"/>
            <w:shd w:val="clear" w:color="auto" w:fill="D9E2F3" w:themeFill="accent1" w:themeFillTint="33"/>
          </w:tcPr>
          <w:p w14:paraId="3AF4F8D9" w14:textId="77777777" w:rsidR="00EB315C" w:rsidRDefault="00EB315C" w:rsidP="00942D1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Pruebas: SI</w:t>
            </w:r>
          </w:p>
        </w:tc>
        <w:tc>
          <w:tcPr>
            <w:tcW w:w="1599" w:type="dxa"/>
            <w:shd w:val="clear" w:color="auto" w:fill="D9E2F3" w:themeFill="accent1" w:themeFillTint="33"/>
          </w:tcPr>
          <w:p w14:paraId="62FB67FC" w14:textId="77777777" w:rsidR="00EB315C" w:rsidRPr="00635680" w:rsidRDefault="00EB315C" w:rsidP="00942D1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En Producción:  </w:t>
            </w:r>
          </w:p>
        </w:tc>
      </w:tr>
      <w:tr w:rsidR="00EB315C" w:rsidRPr="00635680" w14:paraId="13238538" w14:textId="77777777" w:rsidTr="00942D1C">
        <w:tc>
          <w:tcPr>
            <w:tcW w:w="10201" w:type="dxa"/>
            <w:gridSpan w:val="4"/>
            <w:shd w:val="clear" w:color="auto" w:fill="D9E2F3" w:themeFill="accent1" w:themeFillTint="33"/>
          </w:tcPr>
          <w:p w14:paraId="2C4CA35A" w14:textId="5A721284" w:rsidR="00EB315C" w:rsidRPr="00635680" w:rsidRDefault="00EB315C" w:rsidP="00B27BBF">
            <w:pPr>
              <w:jc w:val="both"/>
              <w:rPr>
                <w:b/>
              </w:rPr>
            </w:pPr>
            <w:r w:rsidRPr="00635680">
              <w:rPr>
                <w:b/>
              </w:rPr>
              <w:t xml:space="preserve">Observación: </w:t>
            </w:r>
            <w:r w:rsidRPr="00635680">
              <w:t>En</w:t>
            </w:r>
            <w:r w:rsidRPr="00635680">
              <w:rPr>
                <w:b/>
              </w:rPr>
              <w:t xml:space="preserve"> </w:t>
            </w:r>
            <w:r w:rsidRPr="00635680">
              <w:t xml:space="preserve">reunión del </w:t>
            </w:r>
            <w:r w:rsidR="00B27BBF">
              <w:t>8</w:t>
            </w:r>
            <w:r w:rsidRPr="00635680">
              <w:t xml:space="preserve"> de </w:t>
            </w:r>
            <w:r>
              <w:t xml:space="preserve">Mayo el ingeniero Faber </w:t>
            </w:r>
            <w:r w:rsidR="00B27BBF">
              <w:t>definió el formato para el archivo de carga, se efectuaron modificaciones de vista para tener en la misma ventana la opción del proceso de actualización de solicitud a “Entregada” de forma automática o manual</w:t>
            </w:r>
            <w:r>
              <w:t>.</w:t>
            </w:r>
            <w:r w:rsidR="00B27BBF">
              <w:t xml:space="preserve"> Únicamente se pueden pasar a entregada aquellas solicitudes que han culminado los pasos anteriores </w:t>
            </w:r>
          </w:p>
        </w:tc>
      </w:tr>
    </w:tbl>
    <w:p w14:paraId="6D1D7131" w14:textId="65942E76" w:rsidR="00B34124" w:rsidRDefault="00B34124" w:rsidP="00C76C6B">
      <w:pPr>
        <w:jc w:val="both"/>
      </w:pPr>
    </w:p>
    <w:p w14:paraId="02216227" w14:textId="50837D85" w:rsidR="00FE0352" w:rsidRDefault="00454C91" w:rsidP="00C76C6B">
      <w:pPr>
        <w:jc w:val="both"/>
      </w:pPr>
      <w:r w:rsidRPr="00454C91">
        <w:rPr>
          <w:b/>
        </w:rPr>
        <w:t>PASO 7</w:t>
      </w:r>
      <w:r w:rsidR="00E40C1A">
        <w:rPr>
          <w:b/>
        </w:rPr>
        <w:t>.</w:t>
      </w:r>
      <w:bookmarkStart w:id="82" w:name="_GoBack"/>
      <w:bookmarkEnd w:id="82"/>
      <w:r w:rsidRPr="00454C91">
        <w:rPr>
          <w:b/>
        </w:rPr>
        <w:t xml:space="preserve"> VALIDACIÓN FLUJO DIGITAL</w:t>
      </w:r>
      <w:r w:rsidR="00FE0352">
        <w:t xml:space="preserve">. </w:t>
      </w:r>
    </w:p>
    <w:p w14:paraId="55BF25B8" w14:textId="6CE15C9E" w:rsidR="00FE0352" w:rsidRDefault="00FE0352" w:rsidP="00C76C6B">
      <w:pPr>
        <w:jc w:val="both"/>
      </w:pPr>
      <w:r>
        <w:t>** se valida que automáticamente que esté terminado el flujo digital.</w:t>
      </w:r>
      <w:r w:rsidR="00C00E8A">
        <w:t xml:space="preserve"> Se dejar en la tabla de parámetros del sistema el paso en el cual finaliza el flujo digital. </w:t>
      </w:r>
      <w:r w:rsidR="003F5576">
        <w:t>el campo es numérico.</w:t>
      </w:r>
    </w:p>
    <w:p w14:paraId="2681CFC5" w14:textId="215ED3F8" w:rsidR="00FE0352" w:rsidRDefault="00FE0352" w:rsidP="00C76C6B">
      <w:pPr>
        <w:jc w:val="both"/>
      </w:pPr>
      <w:r>
        <w:t xml:space="preserve">Se </w:t>
      </w:r>
      <w:r w:rsidR="00C00E8A">
        <w:t>indicará el paso en el que encuentra el flujo digital del cliente, aquí tomará la información de un servicio web</w:t>
      </w:r>
      <w:r w:rsidR="003F5576">
        <w:t>(</w:t>
      </w:r>
      <w:r w:rsidR="003F5576" w:rsidRPr="003F5576">
        <w:rPr>
          <w:b/>
        </w:rPr>
        <w:t>pendiente definir</w:t>
      </w:r>
      <w:r w:rsidR="003F5576">
        <w:rPr>
          <w:b/>
        </w:rPr>
        <w:t xml:space="preserve"> firma</w:t>
      </w:r>
      <w:r w:rsidR="003F5576" w:rsidRPr="003F5576">
        <w:rPr>
          <w:b/>
        </w:rPr>
        <w:t>)</w:t>
      </w:r>
      <w:r w:rsidR="00C00E8A">
        <w:t xml:space="preserve"> </w:t>
      </w:r>
      <w:r w:rsidR="003F5576">
        <w:t>y lo</w:t>
      </w:r>
      <w:r w:rsidR="00C00E8A">
        <w:t xml:space="preserve"> campara con el parámetro del sistema si el </w:t>
      </w:r>
      <w:r w:rsidR="003F5576">
        <w:t>número</w:t>
      </w:r>
      <w:r w:rsidR="00C00E8A">
        <w:t xml:space="preserve"> es el mismo dejar flag_flujo en 1, esto se hará de manera automática.</w:t>
      </w:r>
    </w:p>
    <w:p w14:paraId="63999E21" w14:textId="0FF71EC1" w:rsidR="00C00E8A" w:rsidRDefault="00C00E8A" w:rsidP="00C76C6B">
      <w:pPr>
        <w:jc w:val="both"/>
      </w:pPr>
      <w:r>
        <w:t>Deberá guardar el paso del flujo digital para mostrarlo en la p</w:t>
      </w:r>
      <w:r w:rsidR="003F5576">
        <w:t>antalla, se deberá indicar en que paso se encuentra.</w:t>
      </w:r>
    </w:p>
    <w:p w14:paraId="16638E95" w14:textId="16319607" w:rsidR="00346574" w:rsidRDefault="00346574" w:rsidP="00C76C6B">
      <w:pPr>
        <w:jc w:val="both"/>
      </w:pPr>
    </w:p>
    <w:p w14:paraId="07553FE5" w14:textId="48F2B771" w:rsidR="00346574" w:rsidRDefault="00346574" w:rsidP="00C76C6B">
      <w:pPr>
        <w:jc w:val="both"/>
      </w:pPr>
      <w:commentRangeStart w:id="83"/>
      <w:r>
        <w:t>Se podrán realizar cargues masivos, indicando el numero de cedula, y columna documento.( 1 identidad, 2 ingresos, 3 pagare) y  deberá dejar  log.</w:t>
      </w:r>
      <w:commentRangeEnd w:id="83"/>
      <w:r w:rsidR="0013533A">
        <w:rPr>
          <w:rStyle w:val="Refdecomentario"/>
        </w:rPr>
        <w:commentReference w:id="83"/>
      </w:r>
    </w:p>
    <w:p w14:paraId="2116DC7D" w14:textId="385AC7F8" w:rsidR="00FE0352" w:rsidRDefault="003F5576" w:rsidP="00C76C6B">
      <w:pPr>
        <w:jc w:val="both"/>
      </w:pPr>
      <w:r>
        <w:lastRenderedPageBreak/>
        <w:t xml:space="preserve"> </w:t>
      </w:r>
      <w:r w:rsidR="00FE0352">
        <w:t>Aquí se revisarán los documentos de flujo digital si</w:t>
      </w:r>
      <w:r>
        <w:t xml:space="preserve"> están completos, esto se realiza de manera manual.</w:t>
      </w:r>
    </w:p>
    <w:p w14:paraId="05156D52" w14:textId="2F4D3978" w:rsidR="00FE0352" w:rsidRDefault="00FE0352" w:rsidP="00C76C6B">
      <w:pPr>
        <w:pStyle w:val="Prrafodelista"/>
        <w:numPr>
          <w:ilvl w:val="0"/>
          <w:numId w:val="11"/>
        </w:numPr>
        <w:jc w:val="both"/>
      </w:pPr>
      <w:r>
        <w:t>Se seleccionarán los re</w:t>
      </w:r>
      <w:r w:rsidR="00092CC6">
        <w:t>gistros que es estén en estado 2 o 3</w:t>
      </w:r>
      <w:r>
        <w:t xml:space="preserve"> y el </w:t>
      </w:r>
      <w:r w:rsidR="003F5576">
        <w:rPr>
          <w:b/>
        </w:rPr>
        <w:t>flag_doc_identidad</w:t>
      </w:r>
      <w:r>
        <w:t xml:space="preserve"> = 0 or </w:t>
      </w:r>
      <w:r w:rsidR="003F5576">
        <w:rPr>
          <w:b/>
        </w:rPr>
        <w:t>flag_doc_ingresos</w:t>
      </w:r>
      <w:r>
        <w:t>=0</w:t>
      </w:r>
      <w:r w:rsidR="003F5576">
        <w:t xml:space="preserve"> or</w:t>
      </w:r>
      <w:r>
        <w:t xml:space="preserve"> </w:t>
      </w:r>
      <w:r w:rsidR="003F5576">
        <w:t xml:space="preserve"> flag_pagare=0</w:t>
      </w:r>
    </w:p>
    <w:p w14:paraId="220FA853" w14:textId="77777777" w:rsidR="00FE0352" w:rsidRDefault="00FE0352" w:rsidP="00C76C6B">
      <w:pPr>
        <w:pStyle w:val="Prrafodelista"/>
        <w:numPr>
          <w:ilvl w:val="0"/>
          <w:numId w:val="11"/>
        </w:numPr>
        <w:jc w:val="both"/>
      </w:pPr>
      <w:r>
        <w:t>Se seleccionará manualmente los documentos que estén correctos.</w:t>
      </w:r>
    </w:p>
    <w:p w14:paraId="4DB94135" w14:textId="77777777" w:rsidR="00FE0352" w:rsidRDefault="00FE0352" w:rsidP="00C76C6B">
      <w:pPr>
        <w:pStyle w:val="Prrafodelista"/>
        <w:numPr>
          <w:ilvl w:val="0"/>
          <w:numId w:val="11"/>
        </w:numPr>
        <w:jc w:val="both"/>
      </w:pPr>
      <w:r>
        <w:t>Para que se aplique los cambios se ejecutara la opción aplicar cambios.</w:t>
      </w:r>
    </w:p>
    <w:p w14:paraId="57076BEA" w14:textId="03E631DA" w:rsidR="00FE0352" w:rsidRDefault="00FE0352" w:rsidP="00C76C6B">
      <w:pPr>
        <w:pStyle w:val="Prrafodelista"/>
        <w:numPr>
          <w:ilvl w:val="0"/>
          <w:numId w:val="11"/>
        </w:numPr>
        <w:jc w:val="both"/>
      </w:pPr>
      <w:r>
        <w:t>Una vez los documentos estén comp</w:t>
      </w:r>
      <w:r w:rsidR="00092CC6">
        <w:t>letos aparece que ya fueron diligenciados.</w:t>
      </w:r>
    </w:p>
    <w:p w14:paraId="52C3CBCB" w14:textId="476E8044" w:rsidR="00FE0352" w:rsidRDefault="00FE0352" w:rsidP="00C76C6B">
      <w:pPr>
        <w:pStyle w:val="Prrafodelista"/>
        <w:numPr>
          <w:ilvl w:val="0"/>
          <w:numId w:val="11"/>
        </w:numPr>
        <w:jc w:val="both"/>
      </w:pPr>
      <w:r>
        <w:t>Se tendrán los logs de acciones de marcado de fechas del proceso.</w:t>
      </w:r>
    </w:p>
    <w:p w14:paraId="753B8931" w14:textId="5232E954" w:rsidR="00346574" w:rsidRDefault="00346574" w:rsidP="00D0406B">
      <w:pPr>
        <w:ind w:left="360"/>
        <w:jc w:val="center"/>
      </w:pPr>
      <w:r>
        <w:rPr>
          <w:noProof/>
          <w:lang w:val="es-ES" w:eastAsia="es-ES"/>
        </w:rPr>
        <w:drawing>
          <wp:inline distT="0" distB="0" distL="0" distR="0" wp14:anchorId="062E0B3E" wp14:editId="76EF7E4E">
            <wp:extent cx="3113866" cy="162000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113866" cy="1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F09C8" w14:textId="02684A61" w:rsidR="00092CC6" w:rsidRDefault="00092CC6" w:rsidP="00C76C6B">
      <w:pPr>
        <w:jc w:val="both"/>
      </w:pPr>
      <w:r>
        <w:t>Para pasar al siguiente estado (estado 4</w:t>
      </w:r>
      <w:r w:rsidR="00C751EB">
        <w:t>) solo</w:t>
      </w:r>
      <w:r>
        <w:t xml:space="preserve"> se podrá si  todos los documentos están validados y el flujo digital </w:t>
      </w:r>
      <w:r w:rsidR="00D42117">
        <w:t>está</w:t>
      </w:r>
      <w:r>
        <w:t xml:space="preserve">  en estado terminado</w:t>
      </w:r>
      <w:r w:rsidR="00572A94">
        <w:t xml:space="preserve"> y este esté previamente en estado 3.</w:t>
      </w:r>
    </w:p>
    <w:p w14:paraId="0408A423" w14:textId="0C94CE12" w:rsidR="00537D5C" w:rsidRDefault="00092CC6" w:rsidP="00C76C6B">
      <w:pPr>
        <w:jc w:val="both"/>
      </w:pPr>
      <w:r>
        <w:t>La opción sms El proceso de generación de</w:t>
      </w:r>
      <w:r w:rsidR="00D42117">
        <w:t xml:space="preserve"> un </w:t>
      </w:r>
      <w:r w:rsidR="00613258">
        <w:t>archivo plano</w:t>
      </w:r>
      <w:r>
        <w:t xml:space="preserve"> generar un archivo </w:t>
      </w:r>
      <w:r w:rsidR="00613258">
        <w:t>con cedula</w:t>
      </w:r>
      <w:r>
        <w:t xml:space="preserve">, nombre, </w:t>
      </w:r>
      <w:r w:rsidR="00613258">
        <w:t>mensaje teléfono</w:t>
      </w:r>
      <w:r>
        <w:t xml:space="preserve">, paso pendiente, para los pasos pendientes </w:t>
      </w:r>
      <w:commentRangeStart w:id="84"/>
      <w:r>
        <w:t xml:space="preserve">1 </w:t>
      </w:r>
      <w:r w:rsidR="00613258">
        <w:t>hoja flujo</w:t>
      </w:r>
      <w:r>
        <w:t xml:space="preserve"> digital, hoja </w:t>
      </w:r>
      <w:r w:rsidR="00613258">
        <w:t>2 documento</w:t>
      </w:r>
      <w:r>
        <w:t xml:space="preserve"> de identidad y/o ingresos, hoja 3 pagare.</w:t>
      </w:r>
      <w:commentRangeEnd w:id="84"/>
      <w:r w:rsidR="0013533A">
        <w:rPr>
          <w:rStyle w:val="Refdecomentario"/>
        </w:rPr>
        <w:commentReference w:id="84"/>
      </w:r>
    </w:p>
    <w:tbl>
      <w:tblPr>
        <w:tblStyle w:val="Tablaconcuadrcula"/>
        <w:tblW w:w="10201" w:type="dxa"/>
        <w:shd w:val="clear" w:color="auto" w:fill="D9E2F3" w:themeFill="accent1" w:themeFillTint="33"/>
        <w:tblLook w:val="04A0" w:firstRow="1" w:lastRow="0" w:firstColumn="1" w:lastColumn="0" w:noHBand="0" w:noVBand="1"/>
      </w:tblPr>
      <w:tblGrid>
        <w:gridCol w:w="3681"/>
        <w:gridCol w:w="3685"/>
        <w:gridCol w:w="1236"/>
        <w:gridCol w:w="1599"/>
      </w:tblGrid>
      <w:tr w:rsidR="00420B54" w:rsidRPr="00635680" w14:paraId="65BB5BEF" w14:textId="77777777" w:rsidTr="009E3F7E">
        <w:tc>
          <w:tcPr>
            <w:tcW w:w="3681" w:type="dxa"/>
            <w:shd w:val="clear" w:color="auto" w:fill="D9E2F3" w:themeFill="accent1" w:themeFillTint="33"/>
          </w:tcPr>
          <w:p w14:paraId="26AF041E" w14:textId="5974D65E" w:rsidR="00420B54" w:rsidRPr="00635680" w:rsidRDefault="00420B54" w:rsidP="009E3F7E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Fecha:</w:t>
            </w:r>
            <w:r>
              <w:rPr>
                <w:sz w:val="20"/>
                <w:szCs w:val="20"/>
              </w:rPr>
              <w:t xml:space="preserve"> 2022/05</w:t>
            </w:r>
            <w:r w:rsidRPr="00635680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12</w:t>
            </w:r>
          </w:p>
        </w:tc>
        <w:tc>
          <w:tcPr>
            <w:tcW w:w="3685" w:type="dxa"/>
            <w:shd w:val="clear" w:color="auto" w:fill="D9E2F3" w:themeFill="accent1" w:themeFillTint="33"/>
          </w:tcPr>
          <w:p w14:paraId="233DB849" w14:textId="77777777" w:rsidR="00420B54" w:rsidRPr="00635680" w:rsidRDefault="00420B54" w:rsidP="009E3F7E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Responsable:</w:t>
            </w:r>
            <w:r w:rsidRPr="00635680">
              <w:rPr>
                <w:sz w:val="20"/>
                <w:szCs w:val="20"/>
              </w:rPr>
              <w:t xml:space="preserve"> Alejandra Ruiz</w:t>
            </w:r>
          </w:p>
        </w:tc>
        <w:tc>
          <w:tcPr>
            <w:tcW w:w="1236" w:type="dxa"/>
            <w:shd w:val="clear" w:color="auto" w:fill="D9E2F3" w:themeFill="accent1" w:themeFillTint="33"/>
          </w:tcPr>
          <w:p w14:paraId="11D383A4" w14:textId="77777777" w:rsidR="00420B54" w:rsidRDefault="00420B54" w:rsidP="009E3F7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Pruebas: SI</w:t>
            </w:r>
          </w:p>
        </w:tc>
        <w:tc>
          <w:tcPr>
            <w:tcW w:w="1599" w:type="dxa"/>
            <w:shd w:val="clear" w:color="auto" w:fill="D9E2F3" w:themeFill="accent1" w:themeFillTint="33"/>
          </w:tcPr>
          <w:p w14:paraId="7A6DEA1D" w14:textId="77777777" w:rsidR="00420B54" w:rsidRPr="00635680" w:rsidRDefault="00420B54" w:rsidP="009E3F7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En Producción:  </w:t>
            </w:r>
          </w:p>
        </w:tc>
      </w:tr>
      <w:tr w:rsidR="00420B54" w:rsidRPr="00635680" w14:paraId="5058D264" w14:textId="77777777" w:rsidTr="009E3F7E">
        <w:tc>
          <w:tcPr>
            <w:tcW w:w="10201" w:type="dxa"/>
            <w:gridSpan w:val="4"/>
            <w:shd w:val="clear" w:color="auto" w:fill="D9E2F3" w:themeFill="accent1" w:themeFillTint="33"/>
          </w:tcPr>
          <w:p w14:paraId="5FC2D456" w14:textId="102A6815" w:rsidR="00420B54" w:rsidRPr="00635680" w:rsidRDefault="00420B54" w:rsidP="00420B54">
            <w:pPr>
              <w:jc w:val="both"/>
              <w:rPr>
                <w:b/>
              </w:rPr>
            </w:pPr>
            <w:r w:rsidRPr="00635680">
              <w:rPr>
                <w:b/>
              </w:rPr>
              <w:t xml:space="preserve">Observación: </w:t>
            </w:r>
            <w:r w:rsidRPr="00635680">
              <w:t>En</w:t>
            </w:r>
            <w:r w:rsidRPr="00635680">
              <w:rPr>
                <w:b/>
              </w:rPr>
              <w:t xml:space="preserve"> </w:t>
            </w:r>
            <w:r w:rsidRPr="00635680">
              <w:t xml:space="preserve">reunión del </w:t>
            </w:r>
            <w:r>
              <w:t>12</w:t>
            </w:r>
            <w:r w:rsidRPr="00635680">
              <w:t xml:space="preserve"> de </w:t>
            </w:r>
            <w:r>
              <w:t>Mayo</w:t>
            </w:r>
            <w:r>
              <w:t xml:space="preserve"> entre las áreas de TI y Operaciones</w:t>
            </w:r>
            <w:r>
              <w:t xml:space="preserve"> </w:t>
            </w:r>
            <w:r>
              <w:t>se estableció ……</w:t>
            </w:r>
            <w:r>
              <w:t xml:space="preserve">el formato para el archivo de carga, se efectuaron modificaciones de vista para tener en la misma ventana la opción del proceso de actualización de solicitud a “Entregada” de forma automática o manual. Únicamente se pueden pasar a entregada aquellas solicitudes que han culminado los pasos anteriores </w:t>
            </w:r>
          </w:p>
        </w:tc>
      </w:tr>
    </w:tbl>
    <w:p w14:paraId="43B22D5E" w14:textId="7B809DCF" w:rsidR="00420B54" w:rsidRDefault="00420B54" w:rsidP="00C76C6B">
      <w:pPr>
        <w:jc w:val="both"/>
      </w:pPr>
    </w:p>
    <w:tbl>
      <w:tblPr>
        <w:tblStyle w:val="Tablaconcuadrcula"/>
        <w:tblW w:w="10201" w:type="dxa"/>
        <w:shd w:val="clear" w:color="auto" w:fill="D9E2F3" w:themeFill="accent1" w:themeFillTint="33"/>
        <w:tblLook w:val="04A0" w:firstRow="1" w:lastRow="0" w:firstColumn="1" w:lastColumn="0" w:noHBand="0" w:noVBand="1"/>
      </w:tblPr>
      <w:tblGrid>
        <w:gridCol w:w="3681"/>
        <w:gridCol w:w="3685"/>
        <w:gridCol w:w="1236"/>
        <w:gridCol w:w="1599"/>
      </w:tblGrid>
      <w:tr w:rsidR="00420B54" w:rsidRPr="00635680" w14:paraId="0180B8B4" w14:textId="77777777" w:rsidTr="009E3F7E">
        <w:tc>
          <w:tcPr>
            <w:tcW w:w="3681" w:type="dxa"/>
            <w:shd w:val="clear" w:color="auto" w:fill="D9E2F3" w:themeFill="accent1" w:themeFillTint="33"/>
          </w:tcPr>
          <w:p w14:paraId="64620DFF" w14:textId="77777777" w:rsidR="00420B54" w:rsidRPr="00635680" w:rsidRDefault="00420B54" w:rsidP="009E3F7E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Fecha:</w:t>
            </w:r>
            <w:r>
              <w:rPr>
                <w:sz w:val="20"/>
                <w:szCs w:val="20"/>
              </w:rPr>
              <w:t xml:space="preserve"> 2022/05</w:t>
            </w:r>
            <w:r w:rsidRPr="00635680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12</w:t>
            </w:r>
          </w:p>
        </w:tc>
        <w:tc>
          <w:tcPr>
            <w:tcW w:w="3685" w:type="dxa"/>
            <w:shd w:val="clear" w:color="auto" w:fill="D9E2F3" w:themeFill="accent1" w:themeFillTint="33"/>
          </w:tcPr>
          <w:p w14:paraId="20BFE042" w14:textId="77777777" w:rsidR="00420B54" w:rsidRPr="00635680" w:rsidRDefault="00420B54" w:rsidP="009E3F7E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Responsable:</w:t>
            </w:r>
            <w:r w:rsidRPr="00635680">
              <w:rPr>
                <w:sz w:val="20"/>
                <w:szCs w:val="20"/>
              </w:rPr>
              <w:t xml:space="preserve"> Alejandra Ruiz</w:t>
            </w:r>
          </w:p>
        </w:tc>
        <w:tc>
          <w:tcPr>
            <w:tcW w:w="1236" w:type="dxa"/>
            <w:shd w:val="clear" w:color="auto" w:fill="D9E2F3" w:themeFill="accent1" w:themeFillTint="33"/>
          </w:tcPr>
          <w:p w14:paraId="7C0AF7AC" w14:textId="77777777" w:rsidR="00420B54" w:rsidRDefault="00420B54" w:rsidP="009E3F7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Pruebas: SI</w:t>
            </w:r>
          </w:p>
        </w:tc>
        <w:tc>
          <w:tcPr>
            <w:tcW w:w="1599" w:type="dxa"/>
            <w:shd w:val="clear" w:color="auto" w:fill="D9E2F3" w:themeFill="accent1" w:themeFillTint="33"/>
          </w:tcPr>
          <w:p w14:paraId="4BCC8E6D" w14:textId="77777777" w:rsidR="00420B54" w:rsidRPr="00635680" w:rsidRDefault="00420B54" w:rsidP="009E3F7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En Producción:  </w:t>
            </w:r>
          </w:p>
        </w:tc>
      </w:tr>
      <w:tr w:rsidR="00420B54" w:rsidRPr="00635680" w14:paraId="5980F066" w14:textId="77777777" w:rsidTr="009E3F7E">
        <w:tc>
          <w:tcPr>
            <w:tcW w:w="10201" w:type="dxa"/>
            <w:gridSpan w:val="4"/>
            <w:shd w:val="clear" w:color="auto" w:fill="D9E2F3" w:themeFill="accent1" w:themeFillTint="33"/>
          </w:tcPr>
          <w:p w14:paraId="423A8158" w14:textId="54C8BAD2" w:rsidR="00420B54" w:rsidRPr="00635680" w:rsidRDefault="00420B54" w:rsidP="00BB5489">
            <w:pPr>
              <w:jc w:val="both"/>
              <w:rPr>
                <w:b/>
              </w:rPr>
            </w:pPr>
            <w:r w:rsidRPr="00635680">
              <w:rPr>
                <w:b/>
              </w:rPr>
              <w:t xml:space="preserve">Observación: </w:t>
            </w:r>
            <w:r w:rsidRPr="00635680">
              <w:t>En</w:t>
            </w:r>
            <w:r w:rsidRPr="00635680">
              <w:rPr>
                <w:b/>
              </w:rPr>
              <w:t xml:space="preserve"> </w:t>
            </w:r>
            <w:r w:rsidRPr="00635680">
              <w:t xml:space="preserve">reunión del </w:t>
            </w:r>
            <w:r>
              <w:t>12</w:t>
            </w:r>
            <w:r w:rsidRPr="00635680">
              <w:t xml:space="preserve"> de </w:t>
            </w:r>
            <w:r>
              <w:t xml:space="preserve">Mayo </w:t>
            </w:r>
            <w:r>
              <w:t>con el Ingeniero Faber se definió oportuno crear una nueva tabla en la base de datos para llevar el control del flujo digital, Documentos y Pagar</w:t>
            </w:r>
            <w:r w:rsidR="00BB5489">
              <w:t>é</w:t>
            </w:r>
            <w:r>
              <w:t xml:space="preserve"> tabla que tendrá relación con la Solicitud. Esta tabla se </w:t>
            </w:r>
            <w:r w:rsidR="00BB5489">
              <w:t>diligenciará</w:t>
            </w:r>
            <w:r>
              <w:t xml:space="preserve"> desde el paso 2.</w:t>
            </w:r>
            <w:r>
              <w:t xml:space="preserve"> </w:t>
            </w:r>
          </w:p>
        </w:tc>
      </w:tr>
    </w:tbl>
    <w:p w14:paraId="103317B2" w14:textId="77777777" w:rsidR="00420B54" w:rsidRDefault="00420B54" w:rsidP="00C76C6B">
      <w:pPr>
        <w:jc w:val="both"/>
      </w:pPr>
    </w:p>
    <w:p w14:paraId="299D434B" w14:textId="77777777" w:rsidR="00420B54" w:rsidRDefault="00420B54" w:rsidP="00C76C6B">
      <w:pPr>
        <w:jc w:val="both"/>
      </w:pPr>
    </w:p>
    <w:p w14:paraId="549DB7B6" w14:textId="492A80A5" w:rsidR="00092CC6" w:rsidRPr="00454C91" w:rsidRDefault="00454C91" w:rsidP="00C76C6B">
      <w:pPr>
        <w:jc w:val="both"/>
        <w:rPr>
          <w:b/>
        </w:rPr>
      </w:pPr>
      <w:r w:rsidRPr="00454C91">
        <w:rPr>
          <w:b/>
        </w:rPr>
        <w:t>PASO 8</w:t>
      </w:r>
    </w:p>
    <w:p w14:paraId="1344232E" w14:textId="00D1DB92" w:rsidR="00092CC6" w:rsidRDefault="00365739" w:rsidP="00C76C6B">
      <w:pPr>
        <w:jc w:val="both"/>
      </w:pPr>
      <w:r>
        <w:t xml:space="preserve">Se deja en la tabla de parámetros el tipo </w:t>
      </w:r>
      <w:r w:rsidR="001546BE">
        <w:t>de tarjeta y el número de pagos</w:t>
      </w:r>
      <w:r w:rsidR="00613258">
        <w:t xml:space="preserve">, días de mora permitidos </w:t>
      </w:r>
      <w:r>
        <w:t>necesarios para solicitar su activación.</w:t>
      </w:r>
    </w:p>
    <w:p w14:paraId="02C952D2" w14:textId="30A729C9" w:rsidR="00CB435C" w:rsidRDefault="00613258" w:rsidP="00C76C6B">
      <w:pPr>
        <w:jc w:val="both"/>
      </w:pPr>
      <w:r>
        <w:t>Se revisara contra un servicio web (pendiente firma) quien entregara el número de pagos, días de mora, esta información de guardara en el sistema de procesos  y si cumple las  los parámetros del tipo de tarjeta</w:t>
      </w:r>
      <w:r w:rsidR="00C751EB">
        <w:t>, tipo proceso ( nueva –reexpedición)</w:t>
      </w:r>
      <w:r>
        <w:t xml:space="preserve"> los incluirá en el archivo de activación. </w:t>
      </w:r>
    </w:p>
    <w:p w14:paraId="4AF23D16" w14:textId="54C58A8A" w:rsidR="00613258" w:rsidRDefault="00613258" w:rsidP="00C76C6B">
      <w:pPr>
        <w:jc w:val="both"/>
      </w:pPr>
      <w:r>
        <w:lastRenderedPageBreak/>
        <w:t>Una vez cumpla con los procesos de dejara en estado 5, enviado para activación.</w:t>
      </w:r>
    </w:p>
    <w:p w14:paraId="3960C240" w14:textId="0C425C92" w:rsidR="00613258" w:rsidRDefault="004C570D" w:rsidP="00D0406B">
      <w:pPr>
        <w:jc w:val="center"/>
      </w:pPr>
      <w:r>
        <w:rPr>
          <w:noProof/>
          <w:lang w:val="es-ES" w:eastAsia="es-ES"/>
        </w:rPr>
        <w:drawing>
          <wp:inline distT="0" distB="0" distL="0" distR="0" wp14:anchorId="6EA7B2A8" wp14:editId="5FAEC6FC">
            <wp:extent cx="2686221" cy="162000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686221" cy="1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6127F" w14:textId="38E2462E" w:rsidR="00454C91" w:rsidRDefault="00454C91" w:rsidP="00C76C6B">
      <w:pPr>
        <w:jc w:val="both"/>
      </w:pPr>
    </w:p>
    <w:p w14:paraId="16DA678C" w14:textId="77777777" w:rsidR="00D0406B" w:rsidRDefault="002B7C13" w:rsidP="00C76C6B">
      <w:pPr>
        <w:jc w:val="both"/>
      </w:pPr>
      <w:r w:rsidRPr="00D0406B">
        <w:rPr>
          <w:b/>
        </w:rPr>
        <w:t>Paso 9</w:t>
      </w:r>
      <w:r w:rsidR="004A59A1">
        <w:t xml:space="preserve"> </w:t>
      </w:r>
    </w:p>
    <w:p w14:paraId="5F46571A" w14:textId="1C3776EF" w:rsidR="004A59A1" w:rsidRDefault="004A59A1" w:rsidP="00C76C6B">
      <w:pPr>
        <w:jc w:val="both"/>
      </w:pPr>
      <w:r>
        <w:t>Modulo confirmación activación entidad.</w:t>
      </w:r>
    </w:p>
    <w:p w14:paraId="288856C4" w14:textId="77777777" w:rsidR="004A59A1" w:rsidRDefault="004A59A1" w:rsidP="00C76C6B">
      <w:pPr>
        <w:pStyle w:val="Prrafodelista"/>
        <w:numPr>
          <w:ilvl w:val="0"/>
          <w:numId w:val="12"/>
        </w:numPr>
        <w:jc w:val="both"/>
      </w:pPr>
      <w:r>
        <w:t>Se debe cargar un archivo donde está la relación de las tarjetas activadas.</w:t>
      </w:r>
    </w:p>
    <w:p w14:paraId="11755A46" w14:textId="77777777" w:rsidR="004A59A1" w:rsidRDefault="004A59A1" w:rsidP="00C76C6B">
      <w:pPr>
        <w:pStyle w:val="Prrafodelista"/>
        <w:numPr>
          <w:ilvl w:val="0"/>
          <w:numId w:val="12"/>
        </w:numPr>
        <w:jc w:val="both"/>
      </w:pPr>
      <w:r>
        <w:t>Este debe ser el estado 5</w:t>
      </w:r>
    </w:p>
    <w:p w14:paraId="5E14E454" w14:textId="1842356D" w:rsidR="004A59A1" w:rsidRDefault="004A59A1" w:rsidP="00C76C6B">
      <w:pPr>
        <w:pStyle w:val="Prrafodelista"/>
        <w:numPr>
          <w:ilvl w:val="0"/>
          <w:numId w:val="12"/>
        </w:numPr>
        <w:jc w:val="both"/>
      </w:pPr>
      <w:r>
        <w:t xml:space="preserve">Una vez se </w:t>
      </w:r>
      <w:r w:rsidR="00C751EB">
        <w:t xml:space="preserve">valida respuesta por la entidad, </w:t>
      </w:r>
      <w:r>
        <w:t xml:space="preserve">el proceso </w:t>
      </w:r>
      <w:r w:rsidR="002B7C13">
        <w:t>finaliza y</w:t>
      </w:r>
      <w:r>
        <w:t xml:space="preserve"> se pasa a estado 6.</w:t>
      </w:r>
      <w:r>
        <w:tab/>
      </w:r>
    </w:p>
    <w:p w14:paraId="32B06E50" w14:textId="0F43F92C" w:rsidR="006E42B5" w:rsidRDefault="004F2023" w:rsidP="00C76C6B">
      <w:pPr>
        <w:jc w:val="both"/>
      </w:pPr>
      <w:commentRangeStart w:id="85"/>
      <w:r>
        <w:t xml:space="preserve">Modulo de Consultas </w:t>
      </w:r>
      <w:r w:rsidR="006E42B5">
        <w:t>Debe existir u</w:t>
      </w:r>
      <w:r>
        <w:t>n opción para realizar consultas, donde se pueda buscar por número de contrato  o cedula</w:t>
      </w:r>
      <w:commentRangeEnd w:id="85"/>
      <w:r w:rsidR="001546BE">
        <w:rPr>
          <w:rStyle w:val="Refdecomentario"/>
        </w:rPr>
        <w:commentReference w:id="85"/>
      </w:r>
    </w:p>
    <w:p w14:paraId="7DCFAF35" w14:textId="4E4AEE7F" w:rsidR="004F2023" w:rsidRDefault="004F2023" w:rsidP="00D0406B">
      <w:pPr>
        <w:jc w:val="center"/>
      </w:pPr>
      <w:r>
        <w:rPr>
          <w:noProof/>
          <w:lang w:val="es-ES" w:eastAsia="es-ES"/>
        </w:rPr>
        <w:drawing>
          <wp:inline distT="0" distB="0" distL="0" distR="0" wp14:anchorId="0940EDEA" wp14:editId="2C06BDDA">
            <wp:extent cx="3132946" cy="162000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132946" cy="1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2023" w:rsidSect="0086775B">
      <w:headerReference w:type="default" r:id="rId28"/>
      <w:footerReference w:type="default" r:id="rId29"/>
      <w:pgSz w:w="12240" w:h="15840"/>
      <w:pgMar w:top="1417" w:right="1183" w:bottom="1417" w:left="993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62" w:author="Developer 2" w:date="2022-04-19T13:11:00Z" w:initials="DP2">
    <w:p w14:paraId="7B7F9F3A" w14:textId="0CB44C49" w:rsidR="00FD110A" w:rsidRDefault="00FD110A">
      <w:pPr>
        <w:pStyle w:val="Textocomentario"/>
      </w:pPr>
      <w:r>
        <w:rPr>
          <w:rStyle w:val="Refdecomentario"/>
        </w:rPr>
        <w:annotationRef/>
      </w:r>
      <w:r>
        <w:t>Incluir campo BD y modificar formato (Responsable: Ing. Alejandra)</w:t>
      </w:r>
    </w:p>
  </w:comment>
  <w:comment w:id="63" w:author="Developer 2" w:date="2022-04-20T09:14:00Z" w:initials="DP2">
    <w:p w14:paraId="0E4F12F6" w14:textId="315E9ADC" w:rsidR="00D521F5" w:rsidRDefault="00D521F5">
      <w:pPr>
        <w:pStyle w:val="Textocomentario"/>
      </w:pPr>
      <w:r>
        <w:rPr>
          <w:rStyle w:val="Refdecomentario"/>
        </w:rPr>
        <w:annotationRef/>
      </w:r>
      <w:r>
        <w:t>Incluir campos BD (Responsable: Ing. Alejandra)</w:t>
      </w:r>
    </w:p>
  </w:comment>
  <w:comment w:id="67" w:author="Developer 2" w:date="2022-04-26T09:40:00Z" w:initials="DP2">
    <w:p w14:paraId="5137E7A9" w14:textId="77777777" w:rsidR="00DF0591" w:rsidRDefault="00DF0591" w:rsidP="00DF0591">
      <w:pPr>
        <w:pStyle w:val="Textocomentario"/>
      </w:pPr>
      <w:r>
        <w:rPr>
          <w:rStyle w:val="Refdecomentario"/>
        </w:rPr>
        <w:annotationRef/>
      </w:r>
      <w:r>
        <w:t>Incluir campos BD y en todos los procedimientos almacenados relacionados (Responsable: Ing. Alejandra)</w:t>
      </w:r>
    </w:p>
  </w:comment>
  <w:comment w:id="83" w:author="Faber" w:date="2022-02-28T21:11:00Z" w:initials="FC">
    <w:p w14:paraId="50CD60C4" w14:textId="12616253" w:rsidR="0013533A" w:rsidRDefault="0013533A">
      <w:pPr>
        <w:pStyle w:val="Textocomentario"/>
      </w:pPr>
      <w:r>
        <w:rPr>
          <w:rStyle w:val="Refdecomentario"/>
        </w:rPr>
        <w:annotationRef/>
      </w:r>
      <w:r>
        <w:t>Estos cargues son para …. ¿?</w:t>
      </w:r>
    </w:p>
  </w:comment>
  <w:comment w:id="84" w:author="Faber" w:date="2022-02-28T21:13:00Z" w:initials="FC">
    <w:p w14:paraId="2B8E7709" w14:textId="673A5D5B" w:rsidR="0013533A" w:rsidRDefault="0013533A">
      <w:pPr>
        <w:pStyle w:val="Textocomentario"/>
      </w:pPr>
      <w:r>
        <w:rPr>
          <w:rStyle w:val="Refdecomentario"/>
        </w:rPr>
        <w:annotationRef/>
      </w:r>
      <w:r>
        <w:t>No lo entendí</w:t>
      </w:r>
    </w:p>
  </w:comment>
  <w:comment w:id="85" w:author="Faber" w:date="2022-02-28T21:15:00Z" w:initials="FC">
    <w:p w14:paraId="7B14A02C" w14:textId="48ABF93C" w:rsidR="001546BE" w:rsidRDefault="001546BE">
      <w:pPr>
        <w:pStyle w:val="Textocomentario"/>
      </w:pPr>
      <w:r>
        <w:rPr>
          <w:rStyle w:val="Refdecomentario"/>
        </w:rPr>
        <w:annotationRef/>
      </w:r>
      <w:r>
        <w:t>Que datos debería listar o a que módulos se debería enlazar?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7B7F9F3A" w15:done="0"/>
  <w15:commentEx w15:paraId="0E4F12F6" w15:done="0"/>
  <w15:commentEx w15:paraId="5137E7A9" w15:done="0"/>
  <w15:commentEx w15:paraId="50CD60C4" w15:done="0"/>
  <w15:commentEx w15:paraId="2B8E7709" w15:done="0"/>
  <w15:commentEx w15:paraId="7B14A02C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FC3E5FF" w14:textId="77777777" w:rsidR="00010803" w:rsidRDefault="00010803" w:rsidP="001F4F7D">
      <w:pPr>
        <w:spacing w:after="0" w:line="240" w:lineRule="auto"/>
      </w:pPr>
      <w:r>
        <w:separator/>
      </w:r>
    </w:p>
  </w:endnote>
  <w:endnote w:type="continuationSeparator" w:id="0">
    <w:p w14:paraId="3EBD620B" w14:textId="77777777" w:rsidR="00010803" w:rsidRDefault="00010803" w:rsidP="001F4F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50428612"/>
      <w:docPartObj>
        <w:docPartGallery w:val="Page Numbers (Bottom of Page)"/>
        <w:docPartUnique/>
      </w:docPartObj>
    </w:sdtPr>
    <w:sdtEndPr/>
    <w:sdtContent>
      <w:p w14:paraId="3D9ED438" w14:textId="79F9BD59" w:rsidR="00D42117" w:rsidRDefault="00D42117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40C1A" w:rsidRPr="00E40C1A">
          <w:rPr>
            <w:noProof/>
            <w:lang w:val="es-ES"/>
          </w:rPr>
          <w:t>11</w:t>
        </w:r>
        <w:r>
          <w:fldChar w:fldCharType="end"/>
        </w:r>
      </w:p>
    </w:sdtContent>
  </w:sdt>
  <w:p w14:paraId="11403E71" w14:textId="77777777" w:rsidR="00D42117" w:rsidRDefault="00D4211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74EC113" w14:textId="77777777" w:rsidR="00010803" w:rsidRDefault="00010803" w:rsidP="001F4F7D">
      <w:pPr>
        <w:spacing w:after="0" w:line="240" w:lineRule="auto"/>
      </w:pPr>
      <w:r>
        <w:separator/>
      </w:r>
    </w:p>
  </w:footnote>
  <w:footnote w:type="continuationSeparator" w:id="0">
    <w:p w14:paraId="31B5DF10" w14:textId="77777777" w:rsidR="00010803" w:rsidRDefault="00010803" w:rsidP="001F4F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5E44D8" w14:textId="06416B22" w:rsidR="00BF6842" w:rsidRDefault="00A70CA0">
    <w:pPr>
      <w:pStyle w:val="Encabezado"/>
    </w:pPr>
    <w:r w:rsidRPr="00FA2D97">
      <w:rPr>
        <w:rFonts w:ascii="Verdana" w:eastAsia="Verdana" w:hAnsi="Verdana" w:cs="Verdana"/>
        <w:b/>
        <w:noProof/>
        <w:color w:val="00495F"/>
        <w:sz w:val="28"/>
        <w:szCs w:val="24"/>
        <w:lang w:val="es-ES" w:eastAsia="es-ES"/>
      </w:rPr>
      <w:drawing>
        <wp:anchor distT="0" distB="0" distL="114300" distR="114300" simplePos="0" relativeHeight="251659264" behindDoc="0" locked="0" layoutInCell="1" allowOverlap="1" wp14:anchorId="4D6CAD45" wp14:editId="78212D87">
          <wp:simplePos x="0" y="0"/>
          <wp:positionH relativeFrom="margin">
            <wp:align>left</wp:align>
          </wp:positionH>
          <wp:positionV relativeFrom="topMargin">
            <wp:posOffset>201295</wp:posOffset>
          </wp:positionV>
          <wp:extent cx="1347771" cy="555955"/>
          <wp:effectExtent l="0" t="0" r="5080" b="0"/>
          <wp:wrapNone/>
          <wp:docPr id="24" name="Imagen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QNT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47771" cy="5559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3025DE17" w14:textId="28FF9DD5" w:rsidR="00D42117" w:rsidRPr="00BF6842" w:rsidRDefault="00D42117" w:rsidP="00BF6842">
    <w:pPr>
      <w:pStyle w:val="Encabezado"/>
      <w:jc w:val="right"/>
      <w:rPr>
        <w:sz w:val="18"/>
        <w:szCs w:val="18"/>
      </w:rPr>
    </w:pPr>
    <w:r>
      <w:rPr>
        <w:rFonts w:ascii="Verdana" w:eastAsia="Verdana" w:hAnsi="Verdana" w:cs="Verdana"/>
        <w:b/>
        <w:noProof/>
        <w:color w:val="00495F"/>
        <w:sz w:val="28"/>
        <w:szCs w:val="24"/>
        <w:lang w:val="es-ES" w:eastAsia="es-E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BF89460" wp14:editId="076F1734">
              <wp:simplePos x="0" y="0"/>
              <wp:positionH relativeFrom="margin">
                <wp:posOffset>1596390</wp:posOffset>
              </wp:positionH>
              <wp:positionV relativeFrom="page">
                <wp:posOffset>133350</wp:posOffset>
              </wp:positionV>
              <wp:extent cx="2781300" cy="676275"/>
              <wp:effectExtent l="0" t="0" r="0" b="0"/>
              <wp:wrapNone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781300" cy="6762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7C58BFFE" w14:textId="191C3A70" w:rsidR="00D42117" w:rsidRDefault="00D42117" w:rsidP="001F4F7D">
                          <w:pPr>
                            <w:jc w:val="center"/>
                            <w:rPr>
                              <w:color w:val="000000" w:themeColor="text1"/>
                              <w:sz w:val="32"/>
                              <w:lang w:val="es-ES"/>
                            </w:rPr>
                          </w:pPr>
                          <w:r w:rsidRPr="00657221">
                            <w:rPr>
                              <w:color w:val="000000" w:themeColor="text1"/>
                              <w:sz w:val="32"/>
                              <w:lang w:val="es-ES"/>
                            </w:rPr>
                            <w:t>APLICACIÓN DE PROCESOS</w:t>
                          </w:r>
                        </w:p>
                        <w:p w14:paraId="6AFAACBB" w14:textId="0F05C809" w:rsidR="00BF6842" w:rsidRPr="00657221" w:rsidRDefault="00BF6842" w:rsidP="001F4F7D">
                          <w:pPr>
                            <w:jc w:val="center"/>
                            <w:rPr>
                              <w:color w:val="000000" w:themeColor="text1"/>
                              <w:sz w:val="32"/>
                              <w:lang w:val="es-ES"/>
                            </w:rPr>
                          </w:pPr>
                          <w:r>
                            <w:rPr>
                              <w:color w:val="000000" w:themeColor="text1"/>
                              <w:sz w:val="32"/>
                              <w:lang w:val="es-ES"/>
                            </w:rPr>
                            <w:t>PROYECTO BPM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BF89460" id="Rectángulo 1" o:spid="_x0000_s1026" style="position:absolute;left:0;text-align:left;margin-left:125.7pt;margin-top:10.5pt;width:219pt;height:53.2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" filled="f" stroked="f" strokeweight="1pt">
              <v:textbox>
                <w:txbxContent>
                  <w:p w14:paraId="7C58BFFE" w14:textId="191C3A70" w:rsidR="00D42117" w:rsidRDefault="00D42117" w:rsidP="001F4F7D">
                    <w:pPr>
                      <w:jc w:val="center"/>
                      <w:rPr>
                        <w:color w:val="000000" w:themeColor="text1"/>
                        <w:sz w:val="32"/>
                        <w:lang w:val="es-ES"/>
                      </w:rPr>
                    </w:pPr>
                    <w:r w:rsidRPr="00657221">
                      <w:rPr>
                        <w:color w:val="000000" w:themeColor="text1"/>
                        <w:sz w:val="32"/>
                        <w:lang w:val="es-ES"/>
                      </w:rPr>
                      <w:t>APLICACIÓN DE PROCESOS</w:t>
                    </w:r>
                  </w:p>
                  <w:p w14:paraId="6AFAACBB" w14:textId="0F05C809" w:rsidR="00BF6842" w:rsidRPr="00657221" w:rsidRDefault="00BF6842" w:rsidP="001F4F7D">
                    <w:pPr>
                      <w:jc w:val="center"/>
                      <w:rPr>
                        <w:color w:val="000000" w:themeColor="text1"/>
                        <w:sz w:val="32"/>
                        <w:lang w:val="es-ES"/>
                      </w:rPr>
                    </w:pPr>
                    <w:r>
                      <w:rPr>
                        <w:color w:val="000000" w:themeColor="text1"/>
                        <w:sz w:val="32"/>
                        <w:lang w:val="es-ES"/>
                      </w:rPr>
                      <w:t>PROYECTO BPM</w:t>
                    </w:r>
                  </w:p>
                </w:txbxContent>
              </v:textbox>
              <w10:wrap anchorx="margin" anchory="page"/>
            </v:rect>
          </w:pict>
        </mc:Fallback>
      </mc:AlternateContent>
    </w:r>
    <w:r w:rsidR="00BF6842">
      <w:t>Vs</w:t>
    </w:r>
    <w:r w:rsidR="00D521F5">
      <w:rPr>
        <w:sz w:val="18"/>
        <w:szCs w:val="18"/>
      </w:rPr>
      <w:t>_</w:t>
    </w:r>
    <w:ins w:id="86" w:author="Developer 2" w:date="2022-04-26T10:37:00Z">
      <w:r w:rsidR="002D0588">
        <w:rPr>
          <w:sz w:val="18"/>
          <w:szCs w:val="18"/>
        </w:rPr>
        <w:t>5</w:t>
      </w:r>
    </w:ins>
    <w:del w:id="87" w:author="Developer 2" w:date="2022-04-26T10:37:00Z">
      <w:r w:rsidR="00D521F5" w:rsidDel="002D0588">
        <w:rPr>
          <w:sz w:val="18"/>
          <w:szCs w:val="18"/>
        </w:rPr>
        <w:delText>4</w:delText>
      </w:r>
    </w:del>
    <w:r w:rsidR="008A3AC7">
      <w:rPr>
        <w:sz w:val="18"/>
        <w:szCs w:val="18"/>
      </w:rPr>
      <w:t>_2022-04-26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2109D"/>
    <w:multiLevelType w:val="hybridMultilevel"/>
    <w:tmpl w:val="0E66B780"/>
    <w:lvl w:ilvl="0" w:tplc="26D89580">
      <w:start w:val="1"/>
      <w:numFmt w:val="decimal"/>
      <w:lvlText w:val="%1."/>
      <w:lvlJc w:val="left"/>
      <w:pPr>
        <w:ind w:left="855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575" w:hanging="360"/>
      </w:pPr>
    </w:lvl>
    <w:lvl w:ilvl="2" w:tplc="240A001B">
      <w:start w:val="1"/>
      <w:numFmt w:val="lowerRoman"/>
      <w:lvlText w:val="%3."/>
      <w:lvlJc w:val="right"/>
      <w:pPr>
        <w:ind w:left="2295" w:hanging="180"/>
      </w:pPr>
    </w:lvl>
    <w:lvl w:ilvl="3" w:tplc="240A000F">
      <w:start w:val="1"/>
      <w:numFmt w:val="decimal"/>
      <w:lvlText w:val="%4."/>
      <w:lvlJc w:val="left"/>
      <w:pPr>
        <w:ind w:left="3015" w:hanging="360"/>
      </w:pPr>
    </w:lvl>
    <w:lvl w:ilvl="4" w:tplc="39528ABE">
      <w:start w:val="3"/>
      <w:numFmt w:val="decimal"/>
      <w:lvlText w:val="%5"/>
      <w:lvlJc w:val="left"/>
      <w:pPr>
        <w:ind w:left="3735" w:hanging="360"/>
      </w:pPr>
      <w:rPr>
        <w:rFonts w:hint="default"/>
      </w:rPr>
    </w:lvl>
    <w:lvl w:ilvl="5" w:tplc="240A001B" w:tentative="1">
      <w:start w:val="1"/>
      <w:numFmt w:val="lowerRoman"/>
      <w:lvlText w:val="%6."/>
      <w:lvlJc w:val="right"/>
      <w:pPr>
        <w:ind w:left="4455" w:hanging="180"/>
      </w:pPr>
    </w:lvl>
    <w:lvl w:ilvl="6" w:tplc="240A000F" w:tentative="1">
      <w:start w:val="1"/>
      <w:numFmt w:val="decimal"/>
      <w:lvlText w:val="%7."/>
      <w:lvlJc w:val="left"/>
      <w:pPr>
        <w:ind w:left="5175" w:hanging="360"/>
      </w:pPr>
    </w:lvl>
    <w:lvl w:ilvl="7" w:tplc="240A0019" w:tentative="1">
      <w:start w:val="1"/>
      <w:numFmt w:val="lowerLetter"/>
      <w:lvlText w:val="%8."/>
      <w:lvlJc w:val="left"/>
      <w:pPr>
        <w:ind w:left="5895" w:hanging="360"/>
      </w:pPr>
    </w:lvl>
    <w:lvl w:ilvl="8" w:tplc="240A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1" w15:restartNumberingAfterBreak="0">
    <w:nsid w:val="044A4C60"/>
    <w:multiLevelType w:val="hybridMultilevel"/>
    <w:tmpl w:val="1C1E1654"/>
    <w:lvl w:ilvl="0" w:tplc="0C0A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" w15:restartNumberingAfterBreak="0">
    <w:nsid w:val="05A5483D"/>
    <w:multiLevelType w:val="hybridMultilevel"/>
    <w:tmpl w:val="20F6E48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4A5830"/>
    <w:multiLevelType w:val="hybridMultilevel"/>
    <w:tmpl w:val="CA0CDE3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7A63C0"/>
    <w:multiLevelType w:val="hybridMultilevel"/>
    <w:tmpl w:val="40964A86"/>
    <w:lvl w:ilvl="0" w:tplc="0C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5" w15:restartNumberingAfterBreak="0">
    <w:nsid w:val="0C8029B4"/>
    <w:multiLevelType w:val="hybridMultilevel"/>
    <w:tmpl w:val="89CAB5FC"/>
    <w:lvl w:ilvl="0" w:tplc="1BDC3222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530" w:hanging="360"/>
      </w:pPr>
    </w:lvl>
    <w:lvl w:ilvl="2" w:tplc="240A001B" w:tentative="1">
      <w:start w:val="1"/>
      <w:numFmt w:val="lowerRoman"/>
      <w:lvlText w:val="%3."/>
      <w:lvlJc w:val="right"/>
      <w:pPr>
        <w:ind w:left="2250" w:hanging="180"/>
      </w:pPr>
    </w:lvl>
    <w:lvl w:ilvl="3" w:tplc="240A000F" w:tentative="1">
      <w:start w:val="1"/>
      <w:numFmt w:val="decimal"/>
      <w:lvlText w:val="%4."/>
      <w:lvlJc w:val="left"/>
      <w:pPr>
        <w:ind w:left="2970" w:hanging="360"/>
      </w:pPr>
    </w:lvl>
    <w:lvl w:ilvl="4" w:tplc="240A0019" w:tentative="1">
      <w:start w:val="1"/>
      <w:numFmt w:val="lowerLetter"/>
      <w:lvlText w:val="%5."/>
      <w:lvlJc w:val="left"/>
      <w:pPr>
        <w:ind w:left="3690" w:hanging="360"/>
      </w:pPr>
    </w:lvl>
    <w:lvl w:ilvl="5" w:tplc="240A001B" w:tentative="1">
      <w:start w:val="1"/>
      <w:numFmt w:val="lowerRoman"/>
      <w:lvlText w:val="%6."/>
      <w:lvlJc w:val="right"/>
      <w:pPr>
        <w:ind w:left="4410" w:hanging="180"/>
      </w:pPr>
    </w:lvl>
    <w:lvl w:ilvl="6" w:tplc="240A000F" w:tentative="1">
      <w:start w:val="1"/>
      <w:numFmt w:val="decimal"/>
      <w:lvlText w:val="%7."/>
      <w:lvlJc w:val="left"/>
      <w:pPr>
        <w:ind w:left="5130" w:hanging="360"/>
      </w:pPr>
    </w:lvl>
    <w:lvl w:ilvl="7" w:tplc="240A0019" w:tentative="1">
      <w:start w:val="1"/>
      <w:numFmt w:val="lowerLetter"/>
      <w:lvlText w:val="%8."/>
      <w:lvlJc w:val="left"/>
      <w:pPr>
        <w:ind w:left="5850" w:hanging="360"/>
      </w:pPr>
    </w:lvl>
    <w:lvl w:ilvl="8" w:tplc="240A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6" w15:restartNumberingAfterBreak="0">
    <w:nsid w:val="16127052"/>
    <w:multiLevelType w:val="hybridMultilevel"/>
    <w:tmpl w:val="9466AA4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902C82"/>
    <w:multiLevelType w:val="hybridMultilevel"/>
    <w:tmpl w:val="FD6EFE06"/>
    <w:lvl w:ilvl="0" w:tplc="06FA07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828707F"/>
    <w:multiLevelType w:val="hybridMultilevel"/>
    <w:tmpl w:val="0DCCA848"/>
    <w:lvl w:ilvl="0" w:tplc="0C0A0001">
      <w:start w:val="1"/>
      <w:numFmt w:val="bullet"/>
      <w:lvlText w:val=""/>
      <w:lvlJc w:val="left"/>
      <w:pPr>
        <w:ind w:left="249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1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3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5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7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9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1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3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56" w:hanging="360"/>
      </w:pPr>
      <w:rPr>
        <w:rFonts w:ascii="Wingdings" w:hAnsi="Wingdings" w:hint="default"/>
      </w:rPr>
    </w:lvl>
  </w:abstractNum>
  <w:abstractNum w:abstractNumId="9" w15:restartNumberingAfterBreak="0">
    <w:nsid w:val="196E5332"/>
    <w:multiLevelType w:val="hybridMultilevel"/>
    <w:tmpl w:val="C736FB4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E50D50"/>
    <w:multiLevelType w:val="hybridMultilevel"/>
    <w:tmpl w:val="DE1A4178"/>
    <w:lvl w:ilvl="0" w:tplc="0C0A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11" w15:restartNumberingAfterBreak="0">
    <w:nsid w:val="264E2813"/>
    <w:multiLevelType w:val="hybridMultilevel"/>
    <w:tmpl w:val="167E66F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765518"/>
    <w:multiLevelType w:val="hybridMultilevel"/>
    <w:tmpl w:val="6F5EEEA4"/>
    <w:lvl w:ilvl="0" w:tplc="86CA77A6">
      <w:numFmt w:val="bullet"/>
      <w:lvlText w:val=""/>
      <w:lvlJc w:val="left"/>
      <w:pPr>
        <w:ind w:left="2136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3" w15:restartNumberingAfterBreak="0">
    <w:nsid w:val="3E673FED"/>
    <w:multiLevelType w:val="hybridMultilevel"/>
    <w:tmpl w:val="AE94CEB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3C480C"/>
    <w:multiLevelType w:val="hybridMultilevel"/>
    <w:tmpl w:val="20F6E48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C2673A8"/>
    <w:multiLevelType w:val="hybridMultilevel"/>
    <w:tmpl w:val="CA0CDE3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7221725"/>
    <w:multiLevelType w:val="hybridMultilevel"/>
    <w:tmpl w:val="FD9E3D94"/>
    <w:lvl w:ilvl="0" w:tplc="6D025F56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125" w:hanging="360"/>
      </w:pPr>
    </w:lvl>
    <w:lvl w:ilvl="2" w:tplc="240A001B" w:tentative="1">
      <w:start w:val="1"/>
      <w:numFmt w:val="lowerRoman"/>
      <w:lvlText w:val="%3."/>
      <w:lvlJc w:val="right"/>
      <w:pPr>
        <w:ind w:left="1845" w:hanging="180"/>
      </w:pPr>
    </w:lvl>
    <w:lvl w:ilvl="3" w:tplc="240A000F" w:tentative="1">
      <w:start w:val="1"/>
      <w:numFmt w:val="decimal"/>
      <w:lvlText w:val="%4."/>
      <w:lvlJc w:val="left"/>
      <w:pPr>
        <w:ind w:left="2565" w:hanging="360"/>
      </w:pPr>
    </w:lvl>
    <w:lvl w:ilvl="4" w:tplc="240A0019" w:tentative="1">
      <w:start w:val="1"/>
      <w:numFmt w:val="lowerLetter"/>
      <w:lvlText w:val="%5."/>
      <w:lvlJc w:val="left"/>
      <w:pPr>
        <w:ind w:left="3285" w:hanging="360"/>
      </w:pPr>
    </w:lvl>
    <w:lvl w:ilvl="5" w:tplc="240A001B" w:tentative="1">
      <w:start w:val="1"/>
      <w:numFmt w:val="lowerRoman"/>
      <w:lvlText w:val="%6."/>
      <w:lvlJc w:val="right"/>
      <w:pPr>
        <w:ind w:left="4005" w:hanging="180"/>
      </w:pPr>
    </w:lvl>
    <w:lvl w:ilvl="6" w:tplc="240A000F" w:tentative="1">
      <w:start w:val="1"/>
      <w:numFmt w:val="decimal"/>
      <w:lvlText w:val="%7."/>
      <w:lvlJc w:val="left"/>
      <w:pPr>
        <w:ind w:left="4725" w:hanging="360"/>
      </w:pPr>
    </w:lvl>
    <w:lvl w:ilvl="7" w:tplc="240A0019" w:tentative="1">
      <w:start w:val="1"/>
      <w:numFmt w:val="lowerLetter"/>
      <w:lvlText w:val="%8."/>
      <w:lvlJc w:val="left"/>
      <w:pPr>
        <w:ind w:left="5445" w:hanging="360"/>
      </w:pPr>
    </w:lvl>
    <w:lvl w:ilvl="8" w:tplc="240A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13"/>
  </w:num>
  <w:num w:numId="2">
    <w:abstractNumId w:val="9"/>
  </w:num>
  <w:num w:numId="3">
    <w:abstractNumId w:val="14"/>
  </w:num>
  <w:num w:numId="4">
    <w:abstractNumId w:val="12"/>
  </w:num>
  <w:num w:numId="5">
    <w:abstractNumId w:val="2"/>
  </w:num>
  <w:num w:numId="6">
    <w:abstractNumId w:val="0"/>
  </w:num>
  <w:num w:numId="7">
    <w:abstractNumId w:val="5"/>
  </w:num>
  <w:num w:numId="8">
    <w:abstractNumId w:val="6"/>
  </w:num>
  <w:num w:numId="9">
    <w:abstractNumId w:val="7"/>
  </w:num>
  <w:num w:numId="10">
    <w:abstractNumId w:val="3"/>
  </w:num>
  <w:num w:numId="11">
    <w:abstractNumId w:val="15"/>
  </w:num>
  <w:num w:numId="12">
    <w:abstractNumId w:val="16"/>
  </w:num>
  <w:num w:numId="13">
    <w:abstractNumId w:val="1"/>
  </w:num>
  <w:num w:numId="14">
    <w:abstractNumId w:val="8"/>
  </w:num>
  <w:num w:numId="15">
    <w:abstractNumId w:val="4"/>
  </w:num>
  <w:num w:numId="16">
    <w:abstractNumId w:val="10"/>
  </w:num>
  <w:num w:numId="17">
    <w:abstractNumId w:val="11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Developer 2">
    <w15:presenceInfo w15:providerId="Windows Live" w15:userId="b1c16a65878d426d"/>
  </w15:person>
  <w15:person w15:author="Faber">
    <w15:presenceInfo w15:providerId="None" w15:userId="Fab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4F7D"/>
    <w:rsid w:val="0000640A"/>
    <w:rsid w:val="000106EE"/>
    <w:rsid w:val="00010803"/>
    <w:rsid w:val="00013F92"/>
    <w:rsid w:val="00051E38"/>
    <w:rsid w:val="000539D2"/>
    <w:rsid w:val="00092CC6"/>
    <w:rsid w:val="000949F8"/>
    <w:rsid w:val="000A65D0"/>
    <w:rsid w:val="000B6F12"/>
    <w:rsid w:val="000C2CFF"/>
    <w:rsid w:val="00112DC0"/>
    <w:rsid w:val="00123250"/>
    <w:rsid w:val="0013533A"/>
    <w:rsid w:val="00136AB0"/>
    <w:rsid w:val="001546BE"/>
    <w:rsid w:val="001600BC"/>
    <w:rsid w:val="001B516B"/>
    <w:rsid w:val="001D0F5D"/>
    <w:rsid w:val="001E19F7"/>
    <w:rsid w:val="001F4F7D"/>
    <w:rsid w:val="002216D7"/>
    <w:rsid w:val="002369F9"/>
    <w:rsid w:val="00277EBC"/>
    <w:rsid w:val="00281407"/>
    <w:rsid w:val="002A2813"/>
    <w:rsid w:val="002A7CC1"/>
    <w:rsid w:val="002B7C13"/>
    <w:rsid w:val="002D0588"/>
    <w:rsid w:val="002E5A07"/>
    <w:rsid w:val="00325470"/>
    <w:rsid w:val="003306D1"/>
    <w:rsid w:val="00346574"/>
    <w:rsid w:val="00350C73"/>
    <w:rsid w:val="003579AF"/>
    <w:rsid w:val="00363BF5"/>
    <w:rsid w:val="00365739"/>
    <w:rsid w:val="00382D97"/>
    <w:rsid w:val="003C0BFA"/>
    <w:rsid w:val="003F1BFD"/>
    <w:rsid w:val="003F5576"/>
    <w:rsid w:val="004019E2"/>
    <w:rsid w:val="00414E1D"/>
    <w:rsid w:val="00420B54"/>
    <w:rsid w:val="00444E6E"/>
    <w:rsid w:val="00454C91"/>
    <w:rsid w:val="00477434"/>
    <w:rsid w:val="004A59A1"/>
    <w:rsid w:val="004C570D"/>
    <w:rsid w:val="004D1420"/>
    <w:rsid w:val="004F2023"/>
    <w:rsid w:val="00503437"/>
    <w:rsid w:val="0050607B"/>
    <w:rsid w:val="00506515"/>
    <w:rsid w:val="00535D8B"/>
    <w:rsid w:val="00537D5C"/>
    <w:rsid w:val="00540D62"/>
    <w:rsid w:val="00565A7A"/>
    <w:rsid w:val="00572A94"/>
    <w:rsid w:val="005A7FAB"/>
    <w:rsid w:val="005D78FB"/>
    <w:rsid w:val="005F7978"/>
    <w:rsid w:val="00600950"/>
    <w:rsid w:val="00613258"/>
    <w:rsid w:val="00615529"/>
    <w:rsid w:val="006161E2"/>
    <w:rsid w:val="0062199D"/>
    <w:rsid w:val="0062547B"/>
    <w:rsid w:val="00645A7D"/>
    <w:rsid w:val="00657221"/>
    <w:rsid w:val="00663B32"/>
    <w:rsid w:val="006A0E55"/>
    <w:rsid w:val="006A5F79"/>
    <w:rsid w:val="006E42B5"/>
    <w:rsid w:val="006F7FEE"/>
    <w:rsid w:val="00731DE2"/>
    <w:rsid w:val="00757DB3"/>
    <w:rsid w:val="00767C73"/>
    <w:rsid w:val="0077048F"/>
    <w:rsid w:val="00774B7E"/>
    <w:rsid w:val="00791BE2"/>
    <w:rsid w:val="007C35C5"/>
    <w:rsid w:val="007C45AF"/>
    <w:rsid w:val="007E2237"/>
    <w:rsid w:val="00805325"/>
    <w:rsid w:val="00812AA0"/>
    <w:rsid w:val="0082671F"/>
    <w:rsid w:val="008362C1"/>
    <w:rsid w:val="0086775B"/>
    <w:rsid w:val="008A3AC7"/>
    <w:rsid w:val="008D4E14"/>
    <w:rsid w:val="008E51C8"/>
    <w:rsid w:val="009533A9"/>
    <w:rsid w:val="00990383"/>
    <w:rsid w:val="009A6D26"/>
    <w:rsid w:val="009F4A6F"/>
    <w:rsid w:val="00A70CA0"/>
    <w:rsid w:val="00AA6EAA"/>
    <w:rsid w:val="00AB2F2B"/>
    <w:rsid w:val="00AB42A4"/>
    <w:rsid w:val="00AD26B8"/>
    <w:rsid w:val="00B05021"/>
    <w:rsid w:val="00B27BBF"/>
    <w:rsid w:val="00B34124"/>
    <w:rsid w:val="00B360CB"/>
    <w:rsid w:val="00B5063E"/>
    <w:rsid w:val="00B7129A"/>
    <w:rsid w:val="00B7220B"/>
    <w:rsid w:val="00B925E0"/>
    <w:rsid w:val="00BB5489"/>
    <w:rsid w:val="00BC5BAA"/>
    <w:rsid w:val="00BE19EE"/>
    <w:rsid w:val="00BE706D"/>
    <w:rsid w:val="00BF6842"/>
    <w:rsid w:val="00C00E8A"/>
    <w:rsid w:val="00C068CD"/>
    <w:rsid w:val="00C131F6"/>
    <w:rsid w:val="00C201E4"/>
    <w:rsid w:val="00C6045A"/>
    <w:rsid w:val="00C66112"/>
    <w:rsid w:val="00C67D85"/>
    <w:rsid w:val="00C751EB"/>
    <w:rsid w:val="00C76C6B"/>
    <w:rsid w:val="00C932A5"/>
    <w:rsid w:val="00C95E1A"/>
    <w:rsid w:val="00CB435C"/>
    <w:rsid w:val="00CD5E45"/>
    <w:rsid w:val="00D0406B"/>
    <w:rsid w:val="00D26C02"/>
    <w:rsid w:val="00D35AB8"/>
    <w:rsid w:val="00D42117"/>
    <w:rsid w:val="00D521F5"/>
    <w:rsid w:val="00DB084F"/>
    <w:rsid w:val="00DB302D"/>
    <w:rsid w:val="00DD345C"/>
    <w:rsid w:val="00DF0591"/>
    <w:rsid w:val="00E15541"/>
    <w:rsid w:val="00E25E4B"/>
    <w:rsid w:val="00E40C1A"/>
    <w:rsid w:val="00E90911"/>
    <w:rsid w:val="00E95E8C"/>
    <w:rsid w:val="00EB315C"/>
    <w:rsid w:val="00EB4137"/>
    <w:rsid w:val="00ED12F8"/>
    <w:rsid w:val="00ED5BB0"/>
    <w:rsid w:val="00EF6CF2"/>
    <w:rsid w:val="00EF78D7"/>
    <w:rsid w:val="00F57598"/>
    <w:rsid w:val="00F60CF2"/>
    <w:rsid w:val="00FB4BA0"/>
    <w:rsid w:val="00FD110A"/>
    <w:rsid w:val="00FD26B2"/>
    <w:rsid w:val="00FE0352"/>
    <w:rsid w:val="00FF2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EDF103B"/>
  <w15:chartTrackingRefBased/>
  <w15:docId w15:val="{CDF3EE16-DA0E-452C-B07C-484A7A873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F4F7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F4F7D"/>
  </w:style>
  <w:style w:type="paragraph" w:styleId="Piedepgina">
    <w:name w:val="footer"/>
    <w:basedOn w:val="Normal"/>
    <w:link w:val="PiedepginaCar"/>
    <w:uiPriority w:val="99"/>
    <w:unhideWhenUsed/>
    <w:rsid w:val="001F4F7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F4F7D"/>
  </w:style>
  <w:style w:type="paragraph" w:styleId="Prrafodelista">
    <w:name w:val="List Paragraph"/>
    <w:basedOn w:val="Normal"/>
    <w:uiPriority w:val="34"/>
    <w:qFormat/>
    <w:rsid w:val="00657221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537D5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37D5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37D5C"/>
    <w:rPr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37D5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37D5C"/>
    <w:rPr>
      <w:rFonts w:ascii="Segoe UI" w:hAnsi="Segoe UI" w:cs="Segoe UI"/>
      <w:sz w:val="18"/>
      <w:szCs w:val="18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A281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A2813"/>
    <w:rPr>
      <w:b/>
      <w:bCs/>
      <w:sz w:val="20"/>
      <w:szCs w:val="20"/>
    </w:rPr>
  </w:style>
  <w:style w:type="table" w:styleId="Tablaconcuadrcula">
    <w:name w:val="Table Grid"/>
    <w:basedOn w:val="Tablanormal"/>
    <w:uiPriority w:val="39"/>
    <w:rsid w:val="0086775B"/>
    <w:pPr>
      <w:spacing w:after="0" w:line="240" w:lineRule="auto"/>
    </w:pPr>
    <w:rPr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125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8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microsoft.com/office/2011/relationships/people" Target="people.xml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2303</TotalTime>
  <Pages>11</Pages>
  <Words>2677</Words>
  <Characters>14726</Characters>
  <Application>Microsoft Office Word</Application>
  <DocSecurity>0</DocSecurity>
  <Lines>122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Arnold Andres Tejada Lara</dc:creator>
  <cp:keywords/>
  <dc:description/>
  <cp:lastModifiedBy>Developer 2</cp:lastModifiedBy>
  <cp:revision>99</cp:revision>
  <dcterms:created xsi:type="dcterms:W3CDTF">2022-02-11T19:06:00Z</dcterms:created>
  <dcterms:modified xsi:type="dcterms:W3CDTF">2022-05-14T21:40:00Z</dcterms:modified>
</cp:coreProperties>
</file>